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5A3139" w:rsidP="005A3139">
      <w:pPr>
        <w:pStyle w:val="Titre"/>
      </w:pPr>
      <w:bookmarkStart w:id="0" w:name="_GoBack"/>
      <w:bookmarkEnd w:id="0"/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:rsidR="007F30AE" w:rsidRPr="00786446" w:rsidRDefault="00786446" w:rsidP="0078644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5759450" cy="4863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is-immeuble-avenue-opera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94">
        <w:t>Dioussé Gomis– Min1b</w:t>
      </w:r>
    </w:p>
    <w:p w:rsidR="007F30AE" w:rsidRPr="000E7483" w:rsidRDefault="00413F94" w:rsidP="000E7483">
      <w:pPr>
        <w:jc w:val="center"/>
      </w:pPr>
      <w:r>
        <w:t>ETML</w:t>
      </w:r>
    </w:p>
    <w:p w:rsidR="007F30AE" w:rsidRPr="000E7483" w:rsidRDefault="00413F94" w:rsidP="000E7483">
      <w:pPr>
        <w:jc w:val="center"/>
      </w:pPr>
      <w:r>
        <w:t>24 périodes</w:t>
      </w:r>
    </w:p>
    <w:p w:rsidR="00786446" w:rsidRDefault="00786446" w:rsidP="000E7483">
      <w:pPr>
        <w:jc w:val="center"/>
      </w:pPr>
      <w:proofErr w:type="spellStart"/>
      <w:r>
        <w:t>Sherrer</w:t>
      </w:r>
      <w:proofErr w:type="spellEnd"/>
      <w:r>
        <w:t xml:space="preserve"> Eliott</w:t>
      </w:r>
    </w:p>
    <w:p w:rsidR="00786446" w:rsidRDefault="00786446" w:rsidP="000E7483">
      <w:pPr>
        <w:jc w:val="center"/>
      </w:pPr>
      <w:r>
        <w:t>Xavier Carrel</w:t>
      </w:r>
    </w:p>
    <w:p w:rsidR="00786446" w:rsidRDefault="00786446" w:rsidP="000E7483">
      <w:pPr>
        <w:jc w:val="center"/>
      </w:pPr>
      <w:r>
        <w:t>Xavier.carrel@eduvaud.ch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39404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357EAC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128323752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128323753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15167D" w:rsidRPr="00786446" w:rsidRDefault="0015167D" w:rsidP="0015167D">
      <w:pPr>
        <w:pStyle w:val="Retraitcorpsdetexte"/>
        <w:rPr>
          <w:sz w:val="22"/>
          <w:szCs w:val="22"/>
        </w:rPr>
      </w:pPr>
    </w:p>
    <w:p w:rsidR="0076036D" w:rsidRPr="00786446" w:rsidRDefault="00413F94" w:rsidP="0076036D">
      <w:pPr>
        <w:pStyle w:val="Informations"/>
        <w:jc w:val="center"/>
        <w:rPr>
          <w:b/>
          <w:bCs/>
          <w:color w:val="auto"/>
          <w:sz w:val="22"/>
          <w:szCs w:val="22"/>
        </w:rPr>
      </w:pPr>
      <w:proofErr w:type="spellStart"/>
      <w:r w:rsidRPr="00786446">
        <w:rPr>
          <w:b/>
          <w:bCs/>
          <w:color w:val="auto"/>
          <w:sz w:val="22"/>
          <w:szCs w:val="22"/>
        </w:rPr>
        <w:t>OnlyUp</w:t>
      </w:r>
      <w:proofErr w:type="spellEnd"/>
      <w:r w:rsidRPr="00786446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786446">
        <w:rPr>
          <w:b/>
          <w:bCs/>
          <w:color w:val="auto"/>
          <w:sz w:val="22"/>
          <w:szCs w:val="22"/>
        </w:rPr>
        <w:t>sàrl</w:t>
      </w:r>
      <w:proofErr w:type="spellEnd"/>
    </w:p>
    <w:p w:rsidR="0076036D" w:rsidRPr="00786446" w:rsidRDefault="00786446" w:rsidP="0076036D">
      <w:pPr>
        <w:pStyle w:val="Informations"/>
        <w:jc w:val="center"/>
        <w:rPr>
          <w:color w:val="auto"/>
          <w:sz w:val="22"/>
          <w:szCs w:val="22"/>
        </w:rPr>
      </w:pPr>
      <w:r w:rsidRPr="00786446">
        <w:rPr>
          <w:color w:val="auto"/>
          <w:sz w:val="22"/>
          <w:szCs w:val="22"/>
        </w:rPr>
        <w:t>Création d’un Immeuble d’</w:t>
      </w:r>
      <w:r>
        <w:rPr>
          <w:color w:val="auto"/>
          <w:sz w:val="22"/>
          <w:szCs w:val="22"/>
        </w:rPr>
        <w:t xml:space="preserve">habitation, de loisirs </w:t>
      </w:r>
      <w:r w:rsidRPr="00786446">
        <w:rPr>
          <w:color w:val="auto"/>
          <w:sz w:val="22"/>
          <w:szCs w:val="22"/>
        </w:rPr>
        <w:t>et de bureaux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28323754"/>
      <w:r>
        <w:t>Description</w:t>
      </w:r>
      <w:bookmarkEnd w:id="7"/>
    </w:p>
    <w:p w:rsidR="0015167D" w:rsidRPr="005A3139" w:rsidRDefault="00786446" w:rsidP="00786446">
      <w:pPr>
        <w:pStyle w:val="Retraitcorpsdetexte"/>
        <w:rPr>
          <w:sz w:val="22"/>
          <w:szCs w:val="22"/>
        </w:rPr>
      </w:pPr>
      <w:r w:rsidRPr="005A3139">
        <w:rPr>
          <w:sz w:val="22"/>
          <w:szCs w:val="22"/>
        </w:rPr>
        <w:t>Nous sommes des apprentis à l’ETML, dans le cadre du module 306 nous allons documentez la création d’une maquette d’un immeuble. Le but du projet et de faire la modélisation d’un immeuble sur l’application de bureaux « </w:t>
      </w:r>
      <w:proofErr w:type="spellStart"/>
      <w:r w:rsidRPr="005A3139">
        <w:rPr>
          <w:sz w:val="22"/>
          <w:szCs w:val="22"/>
        </w:rPr>
        <w:t>sweet</w:t>
      </w:r>
      <w:proofErr w:type="spellEnd"/>
      <w:r w:rsidRPr="005A3139">
        <w:rPr>
          <w:sz w:val="22"/>
          <w:szCs w:val="22"/>
        </w:rPr>
        <w:t xml:space="preserve"> home 3d ». </w:t>
      </w:r>
      <w:r w:rsidR="0065035E" w:rsidRPr="005A3139">
        <w:rPr>
          <w:sz w:val="22"/>
          <w:szCs w:val="22"/>
        </w:rPr>
        <w:t>La maquette sera livré chaque semaine afin de voir l’évolution global du projet. L’immeuble</w:t>
      </w:r>
      <w:r w:rsidRPr="005A3139">
        <w:rPr>
          <w:sz w:val="22"/>
          <w:szCs w:val="22"/>
        </w:rPr>
        <w:t xml:space="preserve"> </w:t>
      </w:r>
      <w:r w:rsidR="0065035E" w:rsidRPr="005A3139">
        <w:rPr>
          <w:sz w:val="22"/>
          <w:szCs w:val="22"/>
        </w:rPr>
        <w:t>fera</w:t>
      </w:r>
      <w:r w:rsidRPr="005A3139">
        <w:rPr>
          <w:sz w:val="22"/>
          <w:szCs w:val="22"/>
        </w:rPr>
        <w:t xml:space="preserve"> 5 éta</w:t>
      </w:r>
      <w:r w:rsidR="0065035E" w:rsidRPr="005A3139">
        <w:rPr>
          <w:sz w:val="22"/>
          <w:szCs w:val="22"/>
        </w:rPr>
        <w:t>ge et contiendra</w:t>
      </w:r>
      <w:r w:rsidRPr="005A3139">
        <w:rPr>
          <w:sz w:val="22"/>
          <w:szCs w:val="22"/>
        </w:rPr>
        <w:t xml:space="preserve"> différents appartement et bureaux pour les locataires</w:t>
      </w:r>
      <w:r w:rsidR="0065035E" w:rsidRPr="005A3139">
        <w:rPr>
          <w:sz w:val="22"/>
          <w:szCs w:val="22"/>
        </w:rPr>
        <w:t>.</w:t>
      </w:r>
    </w:p>
    <w:p w:rsidR="0015167D" w:rsidRDefault="0015167D" w:rsidP="00242A44">
      <w:pPr>
        <w:pStyle w:val="Informations"/>
        <w:ind w:left="0"/>
      </w:pP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:rsidR="0065035E" w:rsidRPr="0065035E" w:rsidRDefault="0065035E" w:rsidP="0065035E">
      <w:pPr>
        <w:pStyle w:val="Retraitcorpsdetexte"/>
      </w:pPr>
      <w:r>
        <w:t>Logiciel (SweetHome3D)</w:t>
      </w:r>
    </w:p>
    <w:p w:rsidR="0015167D" w:rsidRPr="0015167D" w:rsidRDefault="0015167D" w:rsidP="0015167D">
      <w:pPr>
        <w:pStyle w:val="Retraitcorpsdetexte"/>
      </w:pP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:rsidR="0065035E" w:rsidRPr="0065035E" w:rsidRDefault="0065035E" w:rsidP="0065035E">
      <w:pPr>
        <w:pStyle w:val="Retraitcorpsdetexte"/>
      </w:pPr>
      <w:r>
        <w:t xml:space="preserve">Connaissance basique sur la gestion de projet </w:t>
      </w:r>
    </w:p>
    <w:p w:rsidR="0015167D" w:rsidRPr="0015167D" w:rsidRDefault="0065035E" w:rsidP="0015167D">
      <w:pPr>
        <w:pStyle w:val="Retraitcorpsdetexte"/>
      </w:pPr>
      <w:r>
        <w:t>Savoir utiliser sweet-home-3d</w:t>
      </w: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128323761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2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5"/>
      <w:bookmarkEnd w:id="6"/>
      <w:r w:rsidR="008E53F9">
        <w:t xml:space="preserve"> Initiale</w:t>
      </w:r>
      <w:bookmarkEnd w:id="19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7F30AE" w:rsidRDefault="007F30AE" w:rsidP="008E53F9">
      <w:pPr>
        <w:pStyle w:val="Titre1"/>
        <w:rPr>
          <w:ins w:id="20" w:author="Dioussé Gomis" w:date="2024-01-30T15:45:00Z"/>
        </w:rPr>
      </w:pPr>
      <w:bookmarkStart w:id="21" w:name="_Toc532179957"/>
      <w:bookmarkStart w:id="22" w:name="_Toc165969641"/>
      <w:bookmarkStart w:id="23" w:name="_Toc128323767"/>
      <w:ins w:id="24" w:author="Dioussé Gomis" w:date="2024-01-30T15:45:00Z">
        <w:r w:rsidRPr="007F30AE">
          <w:t>a</w:t>
        </w:r>
        <w:r w:rsidR="0033354F">
          <w:t>n</w:t>
        </w:r>
        <w:r w:rsidRPr="007F30AE">
          <w:t>lyse</w:t>
        </w:r>
      </w:ins>
      <w:bookmarkEnd w:id="21"/>
      <w:bookmarkEnd w:id="22"/>
      <w:r w:rsidR="00446E95">
        <w:t xml:space="preserve"> fonctionnelle</w:t>
      </w:r>
      <w:bookmarkEnd w:id="23"/>
    </w:p>
    <w:p w:rsidR="0033354F" w:rsidRDefault="0033354F" w:rsidP="0033354F">
      <w:pPr>
        <w:pStyle w:val="Titre3"/>
        <w:rPr>
          <w:ins w:id="25" w:author="Dioussé Gomis" w:date="2024-01-30T15:45:00Z"/>
        </w:rPr>
      </w:pPr>
      <w:ins w:id="26" w:author="Dioussé Gomis" w:date="2024-01-30T15:45:00Z">
        <w:r>
          <w:t>Appartement locataire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rPr>
          <w:ins w:id="27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rPr>
                <w:ins w:id="28" w:author="Dioussé Gomis" w:date="2024-01-30T15:45:00Z"/>
              </w:rPr>
            </w:pPr>
            <w:ins w:id="29" w:author="Dioussé Gomis" w:date="2024-01-30T15:45:00Z">
              <w:r>
                <w:t>En tant que locataire dans l'immeuble je veux une chambre pour dormir.</w:t>
              </w:r>
            </w:ins>
          </w:p>
        </w:tc>
      </w:tr>
      <w:tr w:rsidR="0033354F" w:rsidTr="00A105AC">
        <w:trPr>
          <w:ins w:id="30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jc w:val="center"/>
              <w:rPr>
                <w:ins w:id="31" w:author="Dioussé Gomis" w:date="2024-01-30T15:45:00Z"/>
              </w:rPr>
            </w:pPr>
            <w:ins w:id="32" w:author="Dioussé Gomis" w:date="2024-01-30T15:45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97"/>
              <w:gridCol w:w="8443"/>
            </w:tblGrid>
            <w:tr w:rsidR="0033354F" w:rsidTr="00A105AC">
              <w:trPr>
                <w:ins w:id="3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4" w:author="Dioussé Gomis" w:date="2024-01-30T15:45:00Z"/>
                    </w:rPr>
                  </w:pPr>
                  <w:ins w:id="35" w:author="Dioussé Gomis" w:date="2024-01-30T15:45:00Z">
                    <w:r>
                      <w:t>Test 1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6" w:author="Dioussé Gomis" w:date="2024-01-30T15:45:00Z"/>
                    </w:rPr>
                  </w:pPr>
                  <w:ins w:id="37" w:author="Dioussé Gomis" w:date="2024-01-30T15:45:00Z">
                    <w:r>
                      <w:t>Quand je rentre dans la pièce, dans le coin à droite il y a un grand lit de 120x230x70cm</w:t>
                    </w:r>
                  </w:ins>
                </w:p>
              </w:tc>
            </w:tr>
            <w:tr w:rsidR="0033354F" w:rsidTr="00A105AC">
              <w:trPr>
                <w:ins w:id="3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9" w:author="Dioussé Gomis" w:date="2024-01-30T15:45:00Z"/>
                    </w:rPr>
                  </w:pPr>
                  <w:ins w:id="40" w:author="Dioussé Gomis" w:date="2024-01-30T15:45:00Z">
                    <w:r>
                      <w:lastRenderedPageBreak/>
                      <w:t>Test 2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1" w:author="Dioussé Gomis" w:date="2024-01-30T15:45:00Z"/>
                    </w:rPr>
                  </w:pPr>
                  <w:ins w:id="42" w:author="Dioussé Gomis" w:date="2024-01-30T15:45:00Z">
                    <w:r>
                      <w:t>Quand je rentre dans la pièce je mesure une pièce qui fait 800x800cm et une hauteur de 250cm</w:t>
                    </w:r>
                  </w:ins>
                </w:p>
              </w:tc>
            </w:tr>
            <w:tr w:rsidR="0033354F" w:rsidTr="00A105AC">
              <w:trPr>
                <w:ins w:id="4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4" w:author="Dioussé Gomis" w:date="2024-01-30T15:45:00Z"/>
                    </w:rPr>
                  </w:pPr>
                  <w:ins w:id="45" w:author="Dioussé Gomis" w:date="2024-01-30T15:45:00Z">
                    <w:r>
                      <w:t>test 3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6" w:author="Dioussé Gomis" w:date="2024-01-30T15:45:00Z"/>
                    </w:rPr>
                  </w:pPr>
                  <w:ins w:id="47" w:author="Dioussé Gomis" w:date="2024-01-30T15:45:00Z">
                    <w:r>
                      <w:t>Quand je rentre dans la chambre au milieu il y a une table de 200x140x120</w:t>
                    </w:r>
                  </w:ins>
                </w:p>
              </w:tc>
            </w:tr>
            <w:tr w:rsidR="0033354F" w:rsidTr="00A105AC">
              <w:trPr>
                <w:ins w:id="4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9" w:author="Dioussé Gomis" w:date="2024-01-30T15:45:00Z"/>
                    </w:rPr>
                  </w:pPr>
                  <w:ins w:id="50" w:author="Dioussé Gomis" w:date="2024-01-30T15:45:00Z">
                    <w:r>
                      <w:t>test 4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1" w:author="Dioussé Gomis" w:date="2024-01-30T15:45:00Z"/>
                    </w:rPr>
                  </w:pPr>
                  <w:ins w:id="52" w:author="Dioussé Gomis" w:date="2024-01-30T15:45:00Z">
                    <w:r>
                      <w:t xml:space="preserve">Quand je me couche sur mon lit, juste </w:t>
                    </w:r>
                    <w:proofErr w:type="spellStart"/>
                    <w:r>
                      <w:t>au dessus</w:t>
                    </w:r>
                    <w:proofErr w:type="spellEnd"/>
                    <w:r>
                      <w:t xml:space="preserve"> de ma tête je vois une lampe ronde en verre de 8cm de rayon</w:t>
                    </w:r>
                  </w:ins>
                </w:p>
              </w:tc>
            </w:tr>
            <w:tr w:rsidR="0033354F" w:rsidTr="00A105AC">
              <w:trPr>
                <w:ins w:id="5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4" w:author="Dioussé Gomis" w:date="2024-01-30T15:45:00Z"/>
                    </w:rPr>
                  </w:pPr>
                  <w:ins w:id="55" w:author="Dioussé Gomis" w:date="2024-01-30T15:45:00Z">
                    <w:r>
                      <w:t>test 5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6" w:author="Dioussé Gomis" w:date="2024-01-30T15:45:00Z"/>
                    </w:rPr>
                  </w:pPr>
                  <w:ins w:id="57" w:author="Dioussé Gomis" w:date="2024-01-30T15:45:00Z">
                    <w:r>
                      <w:t>Au pied du lit, il y a une télévision de 1m80 sur 70cm posé sur une table de 1m de hauteur</w:t>
                    </w:r>
                  </w:ins>
                </w:p>
              </w:tc>
            </w:tr>
            <w:tr w:rsidR="0033354F" w:rsidTr="00A105AC">
              <w:trPr>
                <w:ins w:id="5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9" w:author="Dioussé Gomis" w:date="2024-01-30T15:45:00Z"/>
                    </w:rPr>
                  </w:pPr>
                  <w:ins w:id="60" w:author="Dioussé Gomis" w:date="2024-01-30T15:45:00Z">
                    <w:r>
                      <w:t>test 6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61" w:author="Dioussé Gomis" w:date="2024-01-30T15:45:00Z"/>
                    </w:rPr>
                  </w:pPr>
                  <w:ins w:id="62" w:author="Dioussé Gomis" w:date="2024-01-30T15:45:00Z">
                    <w:r>
                      <w:t>Quand je rentre dans la pièce, contre le mur à gauche il y a un bureau de 170x90x100</w:t>
                    </w:r>
                  </w:ins>
                </w:p>
              </w:tc>
            </w:tr>
            <w:tr w:rsidR="0033354F" w:rsidTr="00A105AC">
              <w:trPr>
                <w:ins w:id="6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64" w:author="Dioussé Gomis" w:date="2024-01-30T15:45:00Z"/>
                    </w:rPr>
                  </w:pPr>
                  <w:ins w:id="65" w:author="Dioussé Gomis" w:date="2024-01-30T15:45:00Z">
                    <w:r>
                      <w:t>test 6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66" w:author="Dioussé Gomis" w:date="2024-01-30T15:45:00Z"/>
                    </w:rPr>
                  </w:pPr>
                  <w:ins w:id="67" w:author="Dioussé Gomis" w:date="2024-01-30T15:45:00Z">
                    <w:r>
                      <w:t>Sur le bureau il y a un écran, un clavier et une souris posés sur un tapis de souris</w:t>
                    </w:r>
                  </w:ins>
                </w:p>
              </w:tc>
            </w:tr>
            <w:tr w:rsidR="0033354F" w:rsidTr="00A105AC">
              <w:trPr>
                <w:ins w:id="6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69" w:author="Dioussé Gomis" w:date="2024-01-30T15:45:00Z"/>
                    </w:rPr>
                  </w:pPr>
                  <w:ins w:id="70" w:author="Dioussé Gomis" w:date="2024-01-30T15:45:00Z">
                    <w:r>
                      <w:t>test 8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71" w:author="Dioussé Gomis" w:date="2024-01-30T15:45:00Z"/>
                    </w:rPr>
                  </w:pPr>
                  <w:ins w:id="72" w:author="Dioussé Gomis" w:date="2024-01-30T15:45:00Z">
                    <w:r>
                      <w:t>Tous les murs/plafonds de la chambre sont en crépis</w:t>
                    </w:r>
                  </w:ins>
                </w:p>
              </w:tc>
            </w:tr>
            <w:tr w:rsidR="0033354F" w:rsidTr="00A105AC">
              <w:trPr>
                <w:ins w:id="7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74" w:author="Dioussé Gomis" w:date="2024-01-30T15:45:00Z"/>
                    </w:rPr>
                  </w:pPr>
                  <w:ins w:id="75" w:author="Dioussé Gomis" w:date="2024-01-30T15:45:00Z">
                    <w:r>
                      <w:t>Test 9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76" w:author="Dioussé Gomis" w:date="2024-01-30T15:45:00Z"/>
                    </w:rPr>
                  </w:pPr>
                  <w:ins w:id="77" w:author="Dioussé Gomis" w:date="2024-01-30T15:45:00Z">
                    <w:r>
                      <w:t>Autour de la table, il y a 6 chaises en bois.</w:t>
                    </w:r>
                  </w:ins>
                </w:p>
              </w:tc>
            </w:tr>
            <w:tr w:rsidR="0033354F" w:rsidTr="00A105AC">
              <w:trPr>
                <w:ins w:id="7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79" w:author="Dioussé Gomis" w:date="2024-01-30T15:45:00Z"/>
                    </w:rPr>
                  </w:pPr>
                  <w:ins w:id="80" w:author="Dioussé Gomis" w:date="2024-01-30T15:45:00Z">
                    <w:r>
                      <w:t>Etage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81" w:author="Dioussé Gomis" w:date="2024-01-30T15:45:00Z"/>
                    </w:rPr>
                  </w:pPr>
                  <w:ins w:id="82" w:author="Dioussé Gomis" w:date="2024-01-30T15:45:00Z">
                    <w:r>
                      <w:t>Dans l'immeuble, l'appartement est au 2ème étage.</w:t>
                    </w:r>
                  </w:ins>
                </w:p>
              </w:tc>
            </w:tr>
          </w:tbl>
          <w:p w:rsidR="0033354F" w:rsidRDefault="0033354F" w:rsidP="00A105AC">
            <w:pPr>
              <w:rPr>
                <w:ins w:id="83" w:author="Dioussé Gomis" w:date="2024-01-30T15:45:00Z"/>
              </w:rPr>
            </w:pPr>
          </w:p>
        </w:tc>
      </w:tr>
    </w:tbl>
    <w:p w:rsidR="0033354F" w:rsidRDefault="0033354F" w:rsidP="0033354F">
      <w:pPr>
        <w:rPr>
          <w:ins w:id="84" w:author="Dioussé Gomis" w:date="2024-01-30T15:45:00Z"/>
        </w:rPr>
      </w:pPr>
    </w:p>
    <w:p w:rsidR="0033354F" w:rsidRDefault="0033354F" w:rsidP="0033354F">
      <w:pPr>
        <w:pStyle w:val="Titre3"/>
        <w:rPr>
          <w:ins w:id="85" w:author="Dioussé Gomis" w:date="2024-01-30T15:45:00Z"/>
        </w:rPr>
      </w:pPr>
      <w:ins w:id="86" w:author="Dioussé Gomis" w:date="2024-01-30T15:45:00Z">
        <w:r>
          <w:t>Appartement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rPr>
          <w:ins w:id="87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rPr>
                <w:ins w:id="88" w:author="Dioussé Gomis" w:date="2024-01-30T15:45:00Z"/>
              </w:rPr>
            </w:pPr>
            <w:ins w:id="89" w:author="Dioussé Gomis" w:date="2024-01-30T15:45:00Z">
              <w:r>
                <w:t>En tant que propriétaire de l'appartement Je veux un studio  Pour pouvoir y vivre toute l'année</w:t>
              </w:r>
            </w:ins>
          </w:p>
        </w:tc>
      </w:tr>
      <w:tr w:rsidR="0033354F" w:rsidTr="00A105AC">
        <w:trPr>
          <w:ins w:id="90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jc w:val="center"/>
              <w:rPr>
                <w:ins w:id="91" w:author="Dioussé Gomis" w:date="2024-01-30T15:45:00Z"/>
              </w:rPr>
            </w:pPr>
            <w:ins w:id="92" w:author="Dioussé Gomis" w:date="2024-01-30T15:45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30"/>
              <w:gridCol w:w="7610"/>
            </w:tblGrid>
            <w:tr w:rsidR="0033354F" w:rsidTr="00A105AC">
              <w:trPr>
                <w:ins w:id="9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94" w:author="Dioussé Gomis" w:date="2024-01-30T15:45:00Z"/>
                    </w:rPr>
                  </w:pPr>
                  <w:ins w:id="95" w:author="Dioussé Gomis" w:date="2024-01-30T15:45:00Z">
                    <w:r>
                      <w:t>pc et fenêtre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96" w:author="Dioussé Gomis" w:date="2024-01-30T15:45:00Z"/>
                    </w:rPr>
                  </w:pPr>
                  <w:ins w:id="97" w:author="Dioussé Gomis" w:date="2024-01-30T15:45:00Z">
                    <w:r>
                      <w:t xml:space="preserve">Dans le coin supérieur droit de l'appartement, quand j'entre dans l'appartement, Il y a un bureau à </w:t>
                    </w:r>
                    <w:proofErr w:type="spellStart"/>
                    <w:r>
                      <w:t>coté</w:t>
                    </w:r>
                    <w:proofErr w:type="spellEnd"/>
                    <w:r>
                      <w:t xml:space="preserve"> d'une fenêtre, avec un pc fixe et un écran</w:t>
                    </w:r>
                  </w:ins>
                </w:p>
              </w:tc>
            </w:tr>
            <w:tr w:rsidR="0033354F" w:rsidTr="00A105AC">
              <w:trPr>
                <w:ins w:id="9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99" w:author="Dioussé Gomis" w:date="2024-01-30T15:45:00Z"/>
                    </w:rPr>
                  </w:pPr>
                  <w:ins w:id="100" w:author="Dioussé Gomis" w:date="2024-01-30T15:45:00Z">
                    <w:r>
                      <w:t>lit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01" w:author="Dioussé Gomis" w:date="2024-01-30T15:45:00Z"/>
                    </w:rPr>
                  </w:pPr>
                  <w:ins w:id="102" w:author="Dioussé Gomis" w:date="2024-01-30T15:45:00Z">
                    <w:r>
                      <w:t>A gauche, quand j'entre dans l'appartement, Il y a un lit de deux mètres de long et de un mètre de large en bois.</w:t>
                    </w:r>
                  </w:ins>
                </w:p>
              </w:tc>
            </w:tr>
            <w:tr w:rsidR="0033354F" w:rsidTr="00A105AC">
              <w:trPr>
                <w:ins w:id="10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04" w:author="Dioussé Gomis" w:date="2024-01-30T15:45:00Z"/>
                    </w:rPr>
                  </w:pPr>
                  <w:ins w:id="105" w:author="Dioussé Gomis" w:date="2024-01-30T15:45:00Z">
                    <w:r>
                      <w:t>colonne et cheminée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06" w:author="Dioussé Gomis" w:date="2024-01-30T15:45:00Z"/>
                    </w:rPr>
                  </w:pPr>
                  <w:ins w:id="107" w:author="Dioussé Gomis" w:date="2024-01-30T15:45:00Z">
                    <w:r>
                      <w:t>Au milieu de l'appartement  Quand j'entre par la porte  Il y a une colonne avec une cheminée devant.</w:t>
                    </w:r>
                  </w:ins>
                </w:p>
              </w:tc>
            </w:tr>
            <w:tr w:rsidR="0033354F" w:rsidTr="00A105AC">
              <w:trPr>
                <w:ins w:id="10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09" w:author="Dioussé Gomis" w:date="2024-01-30T15:45:00Z"/>
                    </w:rPr>
                  </w:pPr>
                  <w:ins w:id="110" w:author="Dioussé Gomis" w:date="2024-01-30T15:45:00Z">
                    <w:r>
                      <w:t>test 4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11" w:author="Dioussé Gomis" w:date="2024-01-30T15:45:00Z"/>
                    </w:rPr>
                  </w:pPr>
                  <w:ins w:id="112" w:author="Dioussé Gomis" w:date="2024-01-30T15:45:00Z">
                    <w:r>
                      <w:t xml:space="preserve">A droite de l'appartement  quand j'entre par la porte  Il y a une cuisine composée des appareils dans l'ordre suivant : un four, un </w:t>
                    </w:r>
                    <w:proofErr w:type="spellStart"/>
                    <w:r>
                      <w:t>lave vaisselle</w:t>
                    </w:r>
                    <w:proofErr w:type="spellEnd"/>
                    <w:r>
                      <w:t>, 4 plaques à induction et un réfrigérateur.</w:t>
                    </w:r>
                  </w:ins>
                </w:p>
              </w:tc>
            </w:tr>
            <w:tr w:rsidR="0033354F" w:rsidTr="00A105AC">
              <w:trPr>
                <w:ins w:id="11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14" w:author="Dioussé Gomis" w:date="2024-01-30T15:45:00Z"/>
                    </w:rPr>
                  </w:pPr>
                  <w:ins w:id="115" w:author="Dioussé Gomis" w:date="2024-01-30T15:45:00Z">
                    <w:r>
                      <w:t>test 5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16" w:author="Dioussé Gomis" w:date="2024-01-30T15:45:00Z"/>
                    </w:rPr>
                  </w:pPr>
                  <w:ins w:id="117" w:author="Dioussé Gomis" w:date="2024-01-30T15:45:00Z">
                    <w:r>
                      <w:t>A droite de la cheminée, il y a une plante verte dans un pot brun.</w:t>
                    </w:r>
                  </w:ins>
                </w:p>
              </w:tc>
            </w:tr>
            <w:tr w:rsidR="0033354F" w:rsidTr="00A105AC">
              <w:trPr>
                <w:ins w:id="11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19" w:author="Dioussé Gomis" w:date="2024-01-30T15:45:00Z"/>
                    </w:rPr>
                  </w:pPr>
                  <w:ins w:id="120" w:author="Dioussé Gomis" w:date="2024-01-30T15:45:00Z">
                    <w:r>
                      <w:t>test 6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21" w:author="Dioussé Gomis" w:date="2024-01-30T15:45:00Z"/>
                    </w:rPr>
                  </w:pPr>
                  <w:ins w:id="122" w:author="Dioussé Gomis" w:date="2024-01-30T15:45:00Z">
                    <w:r>
                      <w:t>Sur les murs de l'appartement, Il y a 5 fenêtres carrées.</w:t>
                    </w:r>
                  </w:ins>
                </w:p>
              </w:tc>
            </w:tr>
            <w:tr w:rsidR="0033354F" w:rsidTr="00A105AC">
              <w:trPr>
                <w:ins w:id="12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24" w:author="Dioussé Gomis" w:date="2024-01-30T15:45:00Z"/>
                    </w:rPr>
                  </w:pPr>
                  <w:ins w:id="125" w:author="Dioussé Gomis" w:date="2024-01-30T15:45:00Z">
                    <w:r>
                      <w:t>test 7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26" w:author="Dioussé Gomis" w:date="2024-01-30T15:45:00Z"/>
                    </w:rPr>
                  </w:pPr>
                  <w:ins w:id="127" w:author="Dioussé Gomis" w:date="2024-01-30T15:45:00Z">
                    <w:r>
                      <w:t>Dans l'appartement , les murs sont en crépis.</w:t>
                    </w:r>
                  </w:ins>
                </w:p>
              </w:tc>
            </w:tr>
            <w:tr w:rsidR="0033354F" w:rsidTr="00A105AC">
              <w:trPr>
                <w:ins w:id="12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29" w:author="Dioussé Gomis" w:date="2024-01-30T15:45:00Z"/>
                    </w:rPr>
                  </w:pPr>
                  <w:ins w:id="130" w:author="Dioussé Gomis" w:date="2024-01-30T15:45:00Z">
                    <w:r>
                      <w:t>test 8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31" w:author="Dioussé Gomis" w:date="2024-01-30T15:45:00Z"/>
                    </w:rPr>
                  </w:pPr>
                  <w:ins w:id="132" w:author="Dioussé Gomis" w:date="2024-01-30T15:45:00Z">
                    <w:r>
                      <w:t>Au plafond, Il y a quatre projecteurs noirs répartis en carré.</w:t>
                    </w:r>
                  </w:ins>
                </w:p>
              </w:tc>
            </w:tr>
            <w:tr w:rsidR="0033354F" w:rsidTr="00A105AC">
              <w:trPr>
                <w:ins w:id="13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34" w:author="Dioussé Gomis" w:date="2024-01-30T15:45:00Z"/>
                    </w:rPr>
                  </w:pPr>
                  <w:ins w:id="135" w:author="Dioussé Gomis" w:date="2024-01-30T15:45:00Z">
                    <w:r>
                      <w:t>Etage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36" w:author="Dioussé Gomis" w:date="2024-01-30T15:45:00Z"/>
                    </w:rPr>
                  </w:pPr>
                  <w:ins w:id="137" w:author="Dioussé Gomis" w:date="2024-01-30T15:45:00Z">
                    <w:r>
                      <w:t>Dans l'immeuble, ce studio est au 3ème étage.</w:t>
                    </w:r>
                  </w:ins>
                </w:p>
              </w:tc>
            </w:tr>
          </w:tbl>
          <w:p w:rsidR="0033354F" w:rsidRDefault="0033354F" w:rsidP="00A105AC">
            <w:pPr>
              <w:rPr>
                <w:ins w:id="138" w:author="Dioussé Gomis" w:date="2024-01-30T15:45:00Z"/>
              </w:rPr>
            </w:pPr>
          </w:p>
        </w:tc>
      </w:tr>
    </w:tbl>
    <w:p w:rsidR="0033354F" w:rsidRDefault="0033354F" w:rsidP="0033354F">
      <w:pPr>
        <w:rPr>
          <w:ins w:id="139" w:author="Dioussé Gomis" w:date="2024-01-30T15:45:00Z"/>
        </w:rPr>
      </w:pPr>
    </w:p>
    <w:p w:rsidR="0033354F" w:rsidRDefault="0033354F" w:rsidP="0033354F">
      <w:pPr>
        <w:pStyle w:val="Titre3"/>
        <w:rPr>
          <w:ins w:id="140" w:author="Dioussé Gomis" w:date="2024-01-30T15:45:00Z"/>
        </w:rPr>
      </w:pPr>
      <w:ins w:id="141" w:author="Dioussé Gomis" w:date="2024-01-30T15:45:00Z">
        <w:r>
          <w:t>Salle de bain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rPr>
          <w:ins w:id="142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rPr>
                <w:ins w:id="143" w:author="Dioussé Gomis" w:date="2024-01-30T15:45:00Z"/>
              </w:rPr>
            </w:pPr>
            <w:ins w:id="144" w:author="Dioussé Gomis" w:date="2024-01-30T15:45:00Z">
              <w:r>
                <w:t>En tant qu'habitant Je veux des toilettes Pour pouvoir faire mes besoins</w:t>
              </w:r>
            </w:ins>
          </w:p>
        </w:tc>
      </w:tr>
      <w:tr w:rsidR="0033354F" w:rsidTr="00A105AC">
        <w:trPr>
          <w:ins w:id="145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jc w:val="center"/>
              <w:rPr>
                <w:ins w:id="146" w:author="Dioussé Gomis" w:date="2024-01-30T15:45:00Z"/>
              </w:rPr>
            </w:pPr>
            <w:ins w:id="147" w:author="Dioussé Gomis" w:date="2024-01-30T15:45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75"/>
              <w:gridCol w:w="7265"/>
            </w:tblGrid>
            <w:tr w:rsidR="0033354F" w:rsidTr="00A105AC">
              <w:trPr>
                <w:ins w:id="14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49" w:author="Dioussé Gomis" w:date="2024-01-30T15:45:00Z"/>
                    </w:rPr>
                  </w:pPr>
                  <w:ins w:id="150" w:author="Dioussé Gomis" w:date="2024-01-30T15:45:00Z">
                    <w:r>
                      <w:t>Toilettes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51" w:author="Dioussé Gomis" w:date="2024-01-30T15:45:00Z"/>
                    </w:rPr>
                  </w:pPr>
                  <w:ins w:id="152" w:author="Dioussé Gomis" w:date="2024-01-30T15:45:00Z">
                    <w:r>
                      <w:t>Sur la droite de la porte, il y a des toilettes.</w:t>
                    </w:r>
                  </w:ins>
                </w:p>
              </w:tc>
            </w:tr>
            <w:tr w:rsidR="0033354F" w:rsidTr="00A105AC">
              <w:trPr>
                <w:ins w:id="15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54" w:author="Dioussé Gomis" w:date="2024-01-30T15:45:00Z"/>
                    </w:rPr>
                  </w:pPr>
                  <w:ins w:id="155" w:author="Dioussé Gomis" w:date="2024-01-30T15:45:00Z">
                    <w:r>
                      <w:t>Chasse d'eau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56" w:author="Dioussé Gomis" w:date="2024-01-30T15:45:00Z"/>
                    </w:rPr>
                  </w:pPr>
                  <w:ins w:id="157" w:author="Dioussé Gomis" w:date="2024-01-30T15:45:00Z">
                    <w:r>
                      <w:t>Quand je tire la chasse, le contenu des toilettes est aspiré dans les tuyaux</w:t>
                    </w:r>
                  </w:ins>
                </w:p>
              </w:tc>
            </w:tr>
            <w:tr w:rsidR="0033354F" w:rsidTr="00A105AC">
              <w:trPr>
                <w:ins w:id="15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59" w:author="Dioussé Gomis" w:date="2024-01-30T15:45:00Z"/>
                    </w:rPr>
                  </w:pPr>
                  <w:ins w:id="160" w:author="Dioussé Gomis" w:date="2024-01-30T15:45:00Z">
                    <w:r>
                      <w:t>Couleur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61" w:author="Dioussé Gomis" w:date="2024-01-30T15:45:00Z"/>
                    </w:rPr>
                  </w:pPr>
                  <w:ins w:id="162" w:author="Dioussé Gomis" w:date="2024-01-30T15:45:00Z">
                    <w:r>
                      <w:t>Dans la salle de bain à gauche de la porte, il y a des toilettes bleues</w:t>
                    </w:r>
                  </w:ins>
                </w:p>
              </w:tc>
            </w:tr>
            <w:tr w:rsidR="0033354F" w:rsidTr="00A105AC">
              <w:trPr>
                <w:ins w:id="16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64" w:author="Dioussé Gomis" w:date="2024-01-30T15:45:00Z"/>
                    </w:rPr>
                  </w:pPr>
                  <w:ins w:id="165" w:author="Dioussé Gomis" w:date="2024-01-30T15:45:00Z">
                    <w:r>
                      <w:t>Papier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66" w:author="Dioussé Gomis" w:date="2024-01-30T15:45:00Z"/>
                    </w:rPr>
                  </w:pPr>
                  <w:ins w:id="167" w:author="Dioussé Gomis" w:date="2024-01-30T15:45:00Z">
                    <w:r>
                      <w:t>Sur la droite des toilettes (en regardant depuis ceux-ci), il y a du papier déroulant.</w:t>
                    </w:r>
                  </w:ins>
                </w:p>
              </w:tc>
            </w:tr>
            <w:tr w:rsidR="0033354F" w:rsidTr="00A105AC">
              <w:trPr>
                <w:ins w:id="16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69" w:author="Dioussé Gomis" w:date="2024-01-30T15:45:00Z"/>
                    </w:rPr>
                  </w:pPr>
                  <w:ins w:id="170" w:author="Dioussé Gomis" w:date="2024-01-30T15:45:00Z">
                    <w:r>
                      <w:t>Dimensions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71" w:author="Dioussé Gomis" w:date="2024-01-30T15:45:00Z"/>
                    </w:rPr>
                  </w:pPr>
                  <w:ins w:id="172" w:author="Dioussé Gomis" w:date="2024-01-30T15:45:00Z">
                    <w:r>
                      <w:t>Quand je mesure les dimensions des toilettes, elles font 60x30x60</w:t>
                    </w:r>
                  </w:ins>
                </w:p>
              </w:tc>
            </w:tr>
            <w:tr w:rsidR="0033354F" w:rsidTr="00A105AC">
              <w:trPr>
                <w:ins w:id="17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74" w:author="Dioussé Gomis" w:date="2024-01-30T15:45:00Z"/>
                    </w:rPr>
                  </w:pPr>
                  <w:ins w:id="175" w:author="Dioussé Gomis" w:date="2024-01-30T15:45:00Z">
                    <w:r>
                      <w:t>Visibilité de l'extérieur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76" w:author="Dioussé Gomis" w:date="2024-01-30T15:45:00Z"/>
                    </w:rPr>
                  </w:pPr>
                  <w:ins w:id="177" w:author="Dioussé Gomis" w:date="2024-01-30T15:45:00Z">
                    <w:r>
                      <w:t>Quand je regarde dans la salle de bain par la fenêtre depuis l'extérieur, je ne peux pas voir l'intérieur.</w:t>
                    </w:r>
                  </w:ins>
                </w:p>
              </w:tc>
            </w:tr>
            <w:tr w:rsidR="0033354F" w:rsidTr="00A105AC">
              <w:trPr>
                <w:ins w:id="17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79" w:author="Dioussé Gomis" w:date="2024-01-30T15:45:00Z"/>
                    </w:rPr>
                  </w:pPr>
                  <w:ins w:id="180" w:author="Dioussé Gomis" w:date="2024-01-30T15:45:00Z">
                    <w:r>
                      <w:t>Carrelage au sol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81" w:author="Dioussé Gomis" w:date="2024-01-30T15:45:00Z"/>
                    </w:rPr>
                  </w:pPr>
                  <w:ins w:id="182" w:author="Dioussé Gomis" w:date="2024-01-30T15:45:00Z">
                    <w:r>
                      <w:t>Sur le sol, il y a du carrelage blanc.</w:t>
                    </w:r>
                  </w:ins>
                </w:p>
              </w:tc>
            </w:tr>
            <w:tr w:rsidR="0033354F" w:rsidTr="00A105AC">
              <w:trPr>
                <w:ins w:id="18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84" w:author="Dioussé Gomis" w:date="2024-01-30T15:45:00Z"/>
                    </w:rPr>
                  </w:pPr>
                  <w:ins w:id="185" w:author="Dioussé Gomis" w:date="2024-01-30T15:45:00Z">
                    <w:r>
                      <w:t>Lumière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86" w:author="Dioussé Gomis" w:date="2024-01-30T15:45:00Z"/>
                    </w:rPr>
                  </w:pPr>
                  <w:ins w:id="187" w:author="Dioussé Gomis" w:date="2024-01-30T15:45:00Z">
                    <w:r>
                      <w:t>Au centre de la pièce au plafond, il y a une lumière blanche.</w:t>
                    </w:r>
                  </w:ins>
                </w:p>
              </w:tc>
            </w:tr>
            <w:tr w:rsidR="0033354F" w:rsidTr="00A105AC">
              <w:trPr>
                <w:ins w:id="18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89" w:author="Dioussé Gomis" w:date="2024-01-30T15:45:00Z"/>
                    </w:rPr>
                  </w:pPr>
                  <w:ins w:id="190" w:author="Dioussé Gomis" w:date="2024-01-30T15:45:00Z">
                    <w:r>
                      <w:t>Mur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91" w:author="Dioussé Gomis" w:date="2024-01-30T15:45:00Z"/>
                    </w:rPr>
                  </w:pPr>
                  <w:ins w:id="192" w:author="Dioussé Gomis" w:date="2024-01-30T15:45:00Z">
                    <w:r>
                      <w:t>Dans la salle de bain, les murs sont blancs.</w:t>
                    </w:r>
                  </w:ins>
                </w:p>
              </w:tc>
            </w:tr>
            <w:tr w:rsidR="0033354F" w:rsidTr="00A105AC">
              <w:trPr>
                <w:ins w:id="19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94" w:author="Dioussé Gomis" w:date="2024-01-30T15:45:00Z"/>
                    </w:rPr>
                  </w:pPr>
                  <w:ins w:id="195" w:author="Dioussé Gomis" w:date="2024-01-30T15:45:00Z">
                    <w:r>
                      <w:t>Etage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196" w:author="Dioussé Gomis" w:date="2024-01-30T15:45:00Z"/>
                    </w:rPr>
                  </w:pPr>
                  <w:ins w:id="197" w:author="Dioussé Gomis" w:date="2024-01-30T15:45:00Z">
                    <w:r>
                      <w:t>Dans l'immeuble, la salle de bain est dans l'appartement du 2eme étage</w:t>
                    </w:r>
                  </w:ins>
                </w:p>
              </w:tc>
            </w:tr>
          </w:tbl>
          <w:p w:rsidR="0033354F" w:rsidRDefault="0033354F" w:rsidP="00A105AC">
            <w:pPr>
              <w:rPr>
                <w:ins w:id="198" w:author="Dioussé Gomis" w:date="2024-01-30T15:45:00Z"/>
              </w:rPr>
            </w:pPr>
          </w:p>
        </w:tc>
      </w:tr>
    </w:tbl>
    <w:p w:rsidR="0033354F" w:rsidRDefault="0033354F" w:rsidP="0033354F">
      <w:pPr>
        <w:rPr>
          <w:ins w:id="199" w:author="Dioussé Gomis" w:date="2024-01-30T15:45:00Z"/>
        </w:rPr>
      </w:pPr>
    </w:p>
    <w:p w:rsidR="0033354F" w:rsidRDefault="0033354F" w:rsidP="0033354F">
      <w:pPr>
        <w:pStyle w:val="Titre3"/>
        <w:rPr>
          <w:ins w:id="200" w:author="Dioussé Gomis" w:date="2024-01-30T15:45:00Z"/>
        </w:rPr>
      </w:pPr>
      <w:ins w:id="201" w:author="Dioussé Gomis" w:date="2024-01-30T15:45:00Z">
        <w:r>
          <w:t>Jardin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rPr>
          <w:ins w:id="202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rPr>
                <w:ins w:id="203" w:author="Dioussé Gomis" w:date="2024-01-30T15:45:00Z"/>
              </w:rPr>
            </w:pPr>
            <w:ins w:id="204" w:author="Dioussé Gomis" w:date="2024-01-30T15:45:00Z">
              <w:r>
                <w:t>En tant que propriétaire Je veux un jardin Pour manger dehors, m'amuser, avoir de l'espace pour s'aérer</w:t>
              </w:r>
            </w:ins>
          </w:p>
        </w:tc>
      </w:tr>
      <w:tr w:rsidR="0033354F" w:rsidTr="00A105AC">
        <w:trPr>
          <w:ins w:id="205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jc w:val="center"/>
              <w:rPr>
                <w:ins w:id="206" w:author="Dioussé Gomis" w:date="2024-01-30T15:45:00Z"/>
              </w:rPr>
            </w:pPr>
            <w:ins w:id="207" w:author="Dioussé Gomis" w:date="2024-01-30T15:45:00Z">
              <w:r>
                <w:lastRenderedPageBreak/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07"/>
              <w:gridCol w:w="6533"/>
            </w:tblGrid>
            <w:tr w:rsidR="0033354F" w:rsidTr="00A105AC">
              <w:trPr>
                <w:ins w:id="20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09" w:author="Dioussé Gomis" w:date="2024-01-30T15:45:00Z"/>
                    </w:rPr>
                  </w:pPr>
                  <w:ins w:id="210" w:author="Dioussé Gomis" w:date="2024-01-30T15:45:00Z">
                    <w:r>
                      <w:t>Piscine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11" w:author="Dioussé Gomis" w:date="2024-01-30T15:45:00Z"/>
                    </w:rPr>
                  </w:pPr>
                  <w:ins w:id="212" w:author="Dioussé Gomis" w:date="2024-01-30T15:45:00Z">
                    <w:r>
                      <w:t>Au nord du jardin, il y a une piscine.</w:t>
                    </w:r>
                  </w:ins>
                </w:p>
              </w:tc>
            </w:tr>
            <w:tr w:rsidR="0033354F" w:rsidTr="00A105AC">
              <w:trPr>
                <w:ins w:id="21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14" w:author="Dioussé Gomis" w:date="2024-01-30T15:45:00Z"/>
                    </w:rPr>
                  </w:pPr>
                  <w:ins w:id="215" w:author="Dioussé Gomis" w:date="2024-01-30T15:45:00Z">
                    <w:r>
                      <w:t>Dimensions piscine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16" w:author="Dioussé Gomis" w:date="2024-01-30T15:45:00Z"/>
                    </w:rPr>
                  </w:pPr>
                  <w:ins w:id="217" w:author="Dioussé Gomis" w:date="2024-01-30T15:45:00Z">
                    <w:r>
                      <w:t>Quand je mesure les dimensions de la piscine, je trouve 1300x2500x300cm</w:t>
                    </w:r>
                  </w:ins>
                </w:p>
              </w:tc>
            </w:tr>
            <w:tr w:rsidR="0033354F" w:rsidTr="00A105AC">
              <w:trPr>
                <w:ins w:id="21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19" w:author="Dioussé Gomis" w:date="2024-01-30T15:45:00Z"/>
                    </w:rPr>
                  </w:pPr>
                  <w:ins w:id="220" w:author="Dioussé Gomis" w:date="2024-01-30T15:45:00Z">
                    <w:r>
                      <w:t>Barbecue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21" w:author="Dioussé Gomis" w:date="2024-01-30T15:45:00Z"/>
                    </w:rPr>
                  </w:pPr>
                  <w:ins w:id="222" w:author="Dioussé Gomis" w:date="2024-01-30T15:45:00Z">
                    <w:r>
                      <w:t>Au sud du jardin, il y a un barbecue rouge.</w:t>
                    </w:r>
                  </w:ins>
                </w:p>
              </w:tc>
            </w:tr>
            <w:tr w:rsidR="0033354F" w:rsidTr="00A105AC">
              <w:trPr>
                <w:ins w:id="22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24" w:author="Dioussé Gomis" w:date="2024-01-30T15:45:00Z"/>
                    </w:rPr>
                  </w:pPr>
                  <w:ins w:id="225" w:author="Dioussé Gomis" w:date="2024-01-30T15:45:00Z">
                    <w:r>
                      <w:t>Trampoline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26" w:author="Dioussé Gomis" w:date="2024-01-30T15:45:00Z"/>
                    </w:rPr>
                  </w:pPr>
                  <w:ins w:id="227" w:author="Dioussé Gomis" w:date="2024-01-30T15:45:00Z">
                    <w:r>
                      <w:t>A l'est du jardin, il y a un trampoline</w:t>
                    </w:r>
                  </w:ins>
                </w:p>
              </w:tc>
            </w:tr>
            <w:tr w:rsidR="0033354F" w:rsidTr="00A105AC">
              <w:trPr>
                <w:ins w:id="22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29" w:author="Dioussé Gomis" w:date="2024-01-30T15:45:00Z"/>
                    </w:rPr>
                  </w:pPr>
                  <w:ins w:id="230" w:author="Dioussé Gomis" w:date="2024-01-30T15:45:00Z">
                    <w:r>
                      <w:t>Dimensions trampoline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31" w:author="Dioussé Gomis" w:date="2024-01-30T15:45:00Z"/>
                    </w:rPr>
                  </w:pPr>
                  <w:ins w:id="232" w:author="Dioussé Gomis" w:date="2024-01-30T15:45:00Z">
                    <w:r>
                      <w:t>Quand je mesure les dimensions du trampoline, je trouve 300x300x600cm</w:t>
                    </w:r>
                  </w:ins>
                </w:p>
              </w:tc>
            </w:tr>
            <w:tr w:rsidR="0033354F" w:rsidTr="00A105AC">
              <w:trPr>
                <w:ins w:id="23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34" w:author="Dioussé Gomis" w:date="2024-01-30T15:45:00Z"/>
                    </w:rPr>
                  </w:pPr>
                  <w:ins w:id="235" w:author="Dioussé Gomis" w:date="2024-01-30T15:45:00Z">
                    <w:r>
                      <w:t>Voiture de golf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36" w:author="Dioussé Gomis" w:date="2024-01-30T15:45:00Z"/>
                    </w:rPr>
                  </w:pPr>
                  <w:ins w:id="237" w:author="Dioussé Gomis" w:date="2024-01-30T15:45:00Z">
                    <w:r>
                      <w:t>A l'ouest du jardin, il y a une voiture de golf</w:t>
                    </w:r>
                  </w:ins>
                </w:p>
              </w:tc>
            </w:tr>
            <w:tr w:rsidR="0033354F" w:rsidTr="00A105AC">
              <w:trPr>
                <w:ins w:id="23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39" w:author="Dioussé Gomis" w:date="2024-01-30T15:45:00Z"/>
                    </w:rPr>
                  </w:pPr>
                  <w:ins w:id="240" w:author="Dioussé Gomis" w:date="2024-01-30T15:45:00Z">
                    <w:r>
                      <w:t>Dimensions jardin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41" w:author="Dioussé Gomis" w:date="2024-01-30T15:45:00Z"/>
                    </w:rPr>
                  </w:pPr>
                  <w:ins w:id="242" w:author="Dioussé Gomis" w:date="2024-01-30T15:45:00Z">
                    <w:r>
                      <w:t>Quand je mesure le jardin, il fait 5000x3000</w:t>
                    </w:r>
                  </w:ins>
                </w:p>
              </w:tc>
            </w:tr>
            <w:tr w:rsidR="0033354F" w:rsidTr="00A105AC">
              <w:trPr>
                <w:ins w:id="24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44" w:author="Dioussé Gomis" w:date="2024-01-30T15:45:00Z"/>
                    </w:rPr>
                  </w:pPr>
                  <w:ins w:id="245" w:author="Dioussé Gomis" w:date="2024-01-30T15:45:00Z">
                    <w:r>
                      <w:t>Personne sur voiture de golf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46" w:author="Dioussé Gomis" w:date="2024-01-30T15:45:00Z"/>
                    </w:rPr>
                  </w:pPr>
                  <w:ins w:id="247" w:author="Dioussé Gomis" w:date="2024-01-30T15:45:00Z">
                    <w:r>
                      <w:t>Sur la voiture de golf, il y a quelqu'un d'assis</w:t>
                    </w:r>
                  </w:ins>
                </w:p>
              </w:tc>
            </w:tr>
            <w:tr w:rsidR="0033354F" w:rsidTr="00A105AC">
              <w:trPr>
                <w:ins w:id="24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49" w:author="Dioussé Gomis" w:date="2024-01-30T15:45:00Z"/>
                    </w:rPr>
                  </w:pPr>
                  <w:ins w:id="250" w:author="Dioussé Gomis" w:date="2024-01-30T15:45:00Z">
                    <w:r>
                      <w:t>Lumières de sol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51" w:author="Dioussé Gomis" w:date="2024-01-30T15:45:00Z"/>
                    </w:rPr>
                  </w:pPr>
                  <w:ins w:id="252" w:author="Dioussé Gomis" w:date="2024-01-30T15:45:00Z">
                    <w:r>
                      <w:t>Sur les côtés du jardin, il y a des petites lumières de sol.</w:t>
                    </w:r>
                  </w:ins>
                </w:p>
              </w:tc>
            </w:tr>
          </w:tbl>
          <w:p w:rsidR="0033354F" w:rsidRDefault="0033354F" w:rsidP="00A105AC">
            <w:pPr>
              <w:rPr>
                <w:ins w:id="253" w:author="Dioussé Gomis" w:date="2024-01-30T15:45:00Z"/>
              </w:rPr>
            </w:pPr>
          </w:p>
        </w:tc>
      </w:tr>
    </w:tbl>
    <w:p w:rsidR="0033354F" w:rsidRDefault="0033354F" w:rsidP="0033354F">
      <w:pPr>
        <w:rPr>
          <w:ins w:id="254" w:author="Dioussé Gomis" w:date="2024-01-30T15:45:00Z"/>
        </w:rPr>
      </w:pPr>
    </w:p>
    <w:p w:rsidR="0033354F" w:rsidRDefault="0033354F" w:rsidP="0033354F">
      <w:pPr>
        <w:pStyle w:val="Titre3"/>
        <w:rPr>
          <w:ins w:id="255" w:author="Dioussé Gomis" w:date="2024-01-30T15:45:00Z"/>
        </w:rPr>
      </w:pPr>
      <w:ins w:id="256" w:author="Dioussé Gomis" w:date="2024-01-30T15:45:00Z">
        <w:r>
          <w:t>Studio femme de ménage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rPr>
          <w:ins w:id="257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rPr>
                <w:ins w:id="258" w:author="Dioussé Gomis" w:date="2024-01-30T15:45:00Z"/>
              </w:rPr>
            </w:pPr>
            <w:ins w:id="259" w:author="Dioussé Gomis" w:date="2024-01-30T15:45:00Z">
              <w:r>
                <w:t>En tant que femme de ménage de l'appartement je veux un studio pour pouvoir vivre dans l'immeuble</w:t>
              </w:r>
            </w:ins>
          </w:p>
        </w:tc>
      </w:tr>
      <w:tr w:rsidR="0033354F" w:rsidTr="00A105AC">
        <w:trPr>
          <w:ins w:id="260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jc w:val="center"/>
              <w:rPr>
                <w:ins w:id="261" w:author="Dioussé Gomis" w:date="2024-01-30T15:45:00Z"/>
              </w:rPr>
            </w:pPr>
            <w:ins w:id="262" w:author="Dioussé Gomis" w:date="2024-01-30T15:45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8283"/>
            </w:tblGrid>
            <w:tr w:rsidR="0033354F" w:rsidTr="00A105AC">
              <w:trPr>
                <w:ins w:id="26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64" w:author="Dioussé Gomis" w:date="2024-01-30T15:45:00Z"/>
                    </w:rPr>
                  </w:pPr>
                  <w:ins w:id="265" w:author="Dioussé Gomis" w:date="2024-01-30T15:45:00Z">
                    <w:r>
                      <w:t>Test 1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66" w:author="Dioussé Gomis" w:date="2024-01-30T15:45:00Z"/>
                    </w:rPr>
                  </w:pPr>
                  <w:ins w:id="267" w:author="Dioussé Gomis" w:date="2024-01-30T15:45:00Z">
                    <w:r>
                      <w:t>Quand je mesure la pièce elle fait exactement 900x800cm</w:t>
                    </w:r>
                  </w:ins>
                </w:p>
              </w:tc>
            </w:tr>
            <w:tr w:rsidR="0033354F" w:rsidTr="00A105AC">
              <w:trPr>
                <w:ins w:id="26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69" w:author="Dioussé Gomis" w:date="2024-01-30T15:45:00Z"/>
                    </w:rPr>
                  </w:pPr>
                  <w:ins w:id="270" w:author="Dioussé Gomis" w:date="2024-01-30T15:45:00Z">
                    <w:r>
                      <w:t>Test 2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71" w:author="Dioussé Gomis" w:date="2024-01-30T15:45:00Z"/>
                    </w:rPr>
                  </w:pPr>
                  <w:ins w:id="272" w:author="Dioussé Gomis" w:date="2024-01-30T15:45:00Z">
                    <w:r>
                      <w:t>Quand je regarde les murs de la pièce, ils sont tous peints en bleu</w:t>
                    </w:r>
                  </w:ins>
                </w:p>
              </w:tc>
            </w:tr>
            <w:tr w:rsidR="0033354F" w:rsidTr="00A105AC">
              <w:trPr>
                <w:ins w:id="27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74" w:author="Dioussé Gomis" w:date="2024-01-30T15:45:00Z"/>
                    </w:rPr>
                  </w:pPr>
                  <w:ins w:id="275" w:author="Dioussé Gomis" w:date="2024-01-30T15:45:00Z">
                    <w:r>
                      <w:t>Test 3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76" w:author="Dioussé Gomis" w:date="2024-01-30T15:45:00Z"/>
                    </w:rPr>
                  </w:pPr>
                  <w:ins w:id="277" w:author="Dioussé Gomis" w:date="2024-01-30T15:45:00Z">
                    <w:r>
                      <w:t>Quand je rentre dans la pièce, au milieu, il y a une table en bois de 200x200x100</w:t>
                    </w:r>
                  </w:ins>
                </w:p>
              </w:tc>
            </w:tr>
            <w:tr w:rsidR="0033354F" w:rsidTr="00A105AC">
              <w:trPr>
                <w:ins w:id="27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79" w:author="Dioussé Gomis" w:date="2024-01-30T15:45:00Z"/>
                    </w:rPr>
                  </w:pPr>
                  <w:ins w:id="280" w:author="Dioussé Gomis" w:date="2024-01-30T15:45:00Z">
                    <w:r>
                      <w:t>Test 4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81" w:author="Dioussé Gomis" w:date="2024-01-30T15:45:00Z"/>
                    </w:rPr>
                  </w:pPr>
                  <w:ins w:id="282" w:author="Dioussé Gomis" w:date="2024-01-30T15:45:00Z">
                    <w:r>
                      <w:t>Tout autour de la table, je vois 4 chaises en bois</w:t>
                    </w:r>
                  </w:ins>
                </w:p>
              </w:tc>
            </w:tr>
            <w:tr w:rsidR="0033354F" w:rsidTr="00A105AC">
              <w:trPr>
                <w:ins w:id="28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84" w:author="Dioussé Gomis" w:date="2024-01-30T15:45:00Z"/>
                    </w:rPr>
                  </w:pPr>
                  <w:ins w:id="285" w:author="Dioussé Gomis" w:date="2024-01-30T15:45:00Z">
                    <w:r>
                      <w:t>Test 5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86" w:author="Dioussé Gomis" w:date="2024-01-30T15:45:00Z"/>
                    </w:rPr>
                  </w:pPr>
                  <w:ins w:id="287" w:author="Dioussé Gomis" w:date="2024-01-30T15:45:00Z">
                    <w:r>
                      <w:t>Au milieu de la table, je vois deux cactus de 5x5x15cm</w:t>
                    </w:r>
                  </w:ins>
                </w:p>
              </w:tc>
            </w:tr>
            <w:tr w:rsidR="0033354F" w:rsidTr="00A105AC">
              <w:trPr>
                <w:ins w:id="28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89" w:author="Dioussé Gomis" w:date="2024-01-30T15:45:00Z"/>
                    </w:rPr>
                  </w:pPr>
                  <w:ins w:id="290" w:author="Dioussé Gomis" w:date="2024-01-30T15:45:00Z">
                    <w:r>
                      <w:t>Test 6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91" w:author="Dioussé Gomis" w:date="2024-01-30T15:45:00Z"/>
                    </w:rPr>
                  </w:pPr>
                  <w:ins w:id="292" w:author="Dioussé Gomis" w:date="2024-01-30T15:45:00Z">
                    <w:r>
                      <w:t>Dans le coin inferieur droit de la pièce il y a un lit de 220x150x70</w:t>
                    </w:r>
                  </w:ins>
                </w:p>
              </w:tc>
            </w:tr>
            <w:tr w:rsidR="0033354F" w:rsidTr="00A105AC">
              <w:trPr>
                <w:ins w:id="29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94" w:author="Dioussé Gomis" w:date="2024-01-30T15:45:00Z"/>
                    </w:rPr>
                  </w:pPr>
                  <w:ins w:id="295" w:author="Dioussé Gomis" w:date="2024-01-30T15:45:00Z">
                    <w:r>
                      <w:t>Test 7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96" w:author="Dioussé Gomis" w:date="2024-01-30T15:45:00Z"/>
                    </w:rPr>
                  </w:pPr>
                  <w:ins w:id="297" w:author="Dioussé Gomis" w:date="2024-01-30T15:45:00Z">
                    <w:r>
                      <w:t>Au fond à gauche, quand je rentre dans la pièce, je vois une salle de bain pièce de 200x300</w:t>
                    </w:r>
                  </w:ins>
                </w:p>
              </w:tc>
            </w:tr>
            <w:tr w:rsidR="0033354F" w:rsidTr="00A105AC">
              <w:trPr>
                <w:ins w:id="29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299" w:author="Dioussé Gomis" w:date="2024-01-30T15:45:00Z"/>
                    </w:rPr>
                  </w:pPr>
                  <w:ins w:id="300" w:author="Dioussé Gomis" w:date="2024-01-30T15:45:00Z">
                    <w:r>
                      <w:t>Test 8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01" w:author="Dioussé Gomis" w:date="2024-01-30T15:45:00Z"/>
                    </w:rPr>
                  </w:pPr>
                  <w:ins w:id="302" w:author="Dioussé Gomis" w:date="2024-01-30T15:45:00Z">
                    <w:r>
                      <w:t>Dans le coin inferieur droit, quand je rentre dans la salle de bain, je vois des toilettes de 70x40x40</w:t>
                    </w:r>
                  </w:ins>
                </w:p>
              </w:tc>
            </w:tr>
            <w:tr w:rsidR="0033354F" w:rsidTr="00A105AC">
              <w:trPr>
                <w:ins w:id="30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04" w:author="Dioussé Gomis" w:date="2024-01-30T15:45:00Z"/>
                    </w:rPr>
                  </w:pPr>
                  <w:ins w:id="305" w:author="Dioussé Gomis" w:date="2024-01-30T15:45:00Z">
                    <w:r>
                      <w:t>test 9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06" w:author="Dioussé Gomis" w:date="2024-01-30T15:45:00Z"/>
                    </w:rPr>
                  </w:pPr>
                  <w:ins w:id="307" w:author="Dioussé Gomis" w:date="2024-01-30T15:45:00Z">
                    <w:r>
                      <w:t>Si je longe le mur à droite de la porte dans le coin il y a un four de 1m/1m</w:t>
                    </w:r>
                  </w:ins>
                </w:p>
              </w:tc>
            </w:tr>
            <w:tr w:rsidR="0033354F" w:rsidTr="00A105AC">
              <w:trPr>
                <w:ins w:id="30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09" w:author="Dioussé Gomis" w:date="2024-01-30T15:45:00Z"/>
                    </w:rPr>
                  </w:pPr>
                  <w:ins w:id="310" w:author="Dioussé Gomis" w:date="2024-01-30T15:45:00Z">
                    <w:r>
                      <w:t>test 10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11" w:author="Dioussé Gomis" w:date="2024-01-30T15:45:00Z"/>
                    </w:rPr>
                  </w:pPr>
                  <w:ins w:id="312" w:author="Dioussé Gomis" w:date="2024-01-30T15:45:00Z">
                    <w:r>
                      <w:t>A droite du four il y a un lavabo avec une poubelle en dessous</w:t>
                    </w:r>
                  </w:ins>
                </w:p>
              </w:tc>
            </w:tr>
            <w:tr w:rsidR="0033354F" w:rsidTr="00A105AC">
              <w:trPr>
                <w:ins w:id="31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14" w:author="Dioussé Gomis" w:date="2024-01-30T15:45:00Z"/>
                    </w:rPr>
                  </w:pPr>
                  <w:ins w:id="315" w:author="Dioussé Gomis" w:date="2024-01-30T15:45:00Z">
                    <w:r>
                      <w:t>test 11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16" w:author="Dioussé Gomis" w:date="2024-01-30T15:45:00Z"/>
                    </w:rPr>
                  </w:pPr>
                  <w:ins w:id="317" w:author="Dioussé Gomis" w:date="2024-01-30T15:45:00Z">
                    <w:r>
                      <w:t xml:space="preserve">A </w:t>
                    </w:r>
                    <w:proofErr w:type="spellStart"/>
                    <w:r>
                      <w:t>coté</w:t>
                    </w:r>
                    <w:proofErr w:type="spellEnd"/>
                    <w:r>
                      <w:t xml:space="preserve"> du lavabo il y a un </w:t>
                    </w:r>
                    <w:proofErr w:type="spellStart"/>
                    <w:r>
                      <w:t>lave vaisselle</w:t>
                    </w:r>
                    <w:proofErr w:type="spellEnd"/>
                    <w:r>
                      <w:t xml:space="preserve"> de 70x70x85cm</w:t>
                    </w:r>
                  </w:ins>
                </w:p>
              </w:tc>
            </w:tr>
            <w:tr w:rsidR="0033354F" w:rsidTr="00A105AC">
              <w:trPr>
                <w:ins w:id="31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19" w:author="Dioussé Gomis" w:date="2024-01-30T15:45:00Z"/>
                    </w:rPr>
                  </w:pPr>
                  <w:ins w:id="320" w:author="Dioussé Gomis" w:date="2024-01-30T15:45:00Z">
                    <w:r>
                      <w:t>Fenêtre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21" w:author="Dioussé Gomis" w:date="2024-01-30T15:45:00Z"/>
                    </w:rPr>
                  </w:pPr>
                  <w:ins w:id="322" w:author="Dioussé Gomis" w:date="2024-01-30T15:45:00Z">
                    <w:r>
                      <w:t>Sur chaque mur, au milieu il y a 1 fenêtre 200x100cm</w:t>
                    </w:r>
                  </w:ins>
                </w:p>
              </w:tc>
            </w:tr>
          </w:tbl>
          <w:p w:rsidR="0033354F" w:rsidRDefault="0033354F" w:rsidP="00A105AC">
            <w:pPr>
              <w:rPr>
                <w:ins w:id="323" w:author="Dioussé Gomis" w:date="2024-01-30T15:45:00Z"/>
              </w:rPr>
            </w:pPr>
          </w:p>
        </w:tc>
      </w:tr>
    </w:tbl>
    <w:p w:rsidR="0033354F" w:rsidRDefault="0033354F" w:rsidP="0033354F">
      <w:pPr>
        <w:rPr>
          <w:ins w:id="324" w:author="Dioussé Gomis" w:date="2024-01-30T15:45:00Z"/>
        </w:rPr>
      </w:pPr>
    </w:p>
    <w:p w:rsidR="0033354F" w:rsidRDefault="0033354F" w:rsidP="0033354F">
      <w:pPr>
        <w:pStyle w:val="Titre3"/>
        <w:rPr>
          <w:ins w:id="325" w:author="Dioussé Gomis" w:date="2024-01-30T15:45:00Z"/>
        </w:rPr>
      </w:pPr>
      <w:ins w:id="326" w:author="Dioussé Gomis" w:date="2024-01-30T15:45:00Z">
        <w:r>
          <w:t>Garage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rPr>
          <w:ins w:id="327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rPr>
                <w:ins w:id="328" w:author="Dioussé Gomis" w:date="2024-01-30T15:45:00Z"/>
              </w:rPr>
            </w:pPr>
            <w:ins w:id="329" w:author="Dioussé Gomis" w:date="2024-01-30T15:45:00Z">
              <w:r>
                <w:t>En tant que propriétaire de l'immeuble  Je veux un garage Pour que mes locataires puissent garer leur voitures</w:t>
              </w:r>
            </w:ins>
          </w:p>
        </w:tc>
      </w:tr>
      <w:tr w:rsidR="0033354F" w:rsidTr="00A105AC">
        <w:trPr>
          <w:ins w:id="330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jc w:val="center"/>
              <w:rPr>
                <w:ins w:id="331" w:author="Dioussé Gomis" w:date="2024-01-30T15:45:00Z"/>
              </w:rPr>
            </w:pPr>
            <w:ins w:id="332" w:author="Dioussé Gomis" w:date="2024-01-30T15:45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7624"/>
            </w:tblGrid>
            <w:tr w:rsidR="0033354F" w:rsidTr="00A105AC">
              <w:trPr>
                <w:ins w:id="33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34" w:author="Dioussé Gomis" w:date="2024-01-30T15:45:00Z"/>
                    </w:rPr>
                  </w:pPr>
                  <w:ins w:id="335" w:author="Dioussé Gomis" w:date="2024-01-30T15:45:00Z">
                    <w:r>
                      <w:t>place de parque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36" w:author="Dioussé Gomis" w:date="2024-01-30T15:45:00Z"/>
                    </w:rPr>
                  </w:pPr>
                  <w:ins w:id="337" w:author="Dioussé Gomis" w:date="2024-01-30T15:45:00Z">
                    <w:r>
                      <w:t>A droite Quand j'entre dans le garage  je vois 10 places de parking contre chaque mur délimitées par des lignes blanches.</w:t>
                    </w:r>
                  </w:ins>
                </w:p>
              </w:tc>
            </w:tr>
            <w:tr w:rsidR="0033354F" w:rsidTr="00A105AC">
              <w:trPr>
                <w:ins w:id="33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39" w:author="Dioussé Gomis" w:date="2024-01-30T15:45:00Z"/>
                    </w:rPr>
                  </w:pPr>
                  <w:ins w:id="340" w:author="Dioussé Gomis" w:date="2024-01-30T15:45:00Z">
                    <w:r>
                      <w:t>colonnes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41" w:author="Dioussé Gomis" w:date="2024-01-30T15:45:00Z"/>
                    </w:rPr>
                  </w:pPr>
                  <w:ins w:id="342" w:author="Dioussé Gomis" w:date="2024-01-30T15:45:00Z">
                    <w:r>
                      <w:t>A droite  Quand j'entre dans le garage Il y a une colonne toute les 2 places de parking.</w:t>
                    </w:r>
                  </w:ins>
                </w:p>
              </w:tc>
            </w:tr>
            <w:tr w:rsidR="0033354F" w:rsidTr="00A105AC">
              <w:trPr>
                <w:ins w:id="34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44" w:author="Dioussé Gomis" w:date="2024-01-30T15:45:00Z"/>
                    </w:rPr>
                  </w:pPr>
                  <w:ins w:id="345" w:author="Dioussé Gomis" w:date="2024-01-30T15:45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46" w:author="Dioussé Gomis" w:date="2024-01-30T15:45:00Z"/>
                    </w:rPr>
                  </w:pPr>
                  <w:ins w:id="347" w:author="Dioussé Gomis" w:date="2024-01-30T15:45:00Z">
                    <w:r>
                      <w:t>A l'extérieur  Quand je regarde le garage Il y a une porte normal pour les gens à pieds et une porte coulissante pour les véhicules.</w:t>
                    </w:r>
                  </w:ins>
                </w:p>
              </w:tc>
            </w:tr>
            <w:tr w:rsidR="0033354F" w:rsidTr="00A105AC">
              <w:trPr>
                <w:ins w:id="34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49" w:author="Dioussé Gomis" w:date="2024-01-30T15:45:00Z"/>
                    </w:rPr>
                  </w:pPr>
                  <w:ins w:id="350" w:author="Dioussé Gomis" w:date="2024-01-30T15:45:00Z">
                    <w:r>
                      <w:t>place de parque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51" w:author="Dioussé Gomis" w:date="2024-01-30T15:45:00Z"/>
                    </w:rPr>
                  </w:pPr>
                  <w:ins w:id="352" w:author="Dioussé Gomis" w:date="2024-01-30T15:45:00Z">
                    <w:r>
                      <w:t xml:space="preserve">A gauche  Quand j'entre dans le garage  Il y a 8 places pour </w:t>
                    </w:r>
                    <w:proofErr w:type="spellStart"/>
                    <w:r>
                      <w:t>pour</w:t>
                    </w:r>
                    <w:proofErr w:type="spellEnd"/>
                    <w:r>
                      <w:t xml:space="preserve"> les scooter, </w:t>
                    </w:r>
                    <w:proofErr w:type="spellStart"/>
                    <w:r>
                      <w:t>vélo.etc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33354F" w:rsidTr="00A105AC">
              <w:trPr>
                <w:ins w:id="35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54" w:author="Dioussé Gomis" w:date="2024-01-30T15:45:00Z"/>
                    </w:rPr>
                  </w:pPr>
                  <w:ins w:id="355" w:author="Dioussé Gomis" w:date="2024-01-30T15:45:00Z">
                    <w:r>
                      <w:t>Indications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56" w:author="Dioussé Gomis" w:date="2024-01-30T15:45:00Z"/>
                    </w:rPr>
                  </w:pPr>
                  <w:ins w:id="357" w:author="Dioussé Gomis" w:date="2024-01-30T15:45:00Z">
                    <w:r>
                      <w:t xml:space="preserve">Devant chaque place de </w:t>
                    </w:r>
                    <w:proofErr w:type="spellStart"/>
                    <w:r>
                      <w:t>parque</w:t>
                    </w:r>
                    <w:proofErr w:type="spellEnd"/>
                    <w:r>
                      <w:t xml:space="preserve">  Il y a écrit si la place est pour les visiteurs ou pour les locataires.</w:t>
                    </w:r>
                  </w:ins>
                </w:p>
              </w:tc>
            </w:tr>
            <w:tr w:rsidR="0033354F" w:rsidTr="00A105AC">
              <w:trPr>
                <w:ins w:id="35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59" w:author="Dioussé Gomis" w:date="2024-01-30T15:45:00Z"/>
                    </w:rPr>
                  </w:pPr>
                  <w:ins w:id="360" w:author="Dioussé Gomis" w:date="2024-01-30T15:45:00Z">
                    <w:r>
                      <w:t>lampe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61" w:author="Dioussé Gomis" w:date="2024-01-30T15:45:00Z"/>
                    </w:rPr>
                  </w:pPr>
                  <w:ins w:id="362" w:author="Dioussé Gomis" w:date="2024-01-30T15:45:00Z">
                    <w:r>
                      <w:t xml:space="preserve">Au plafond  Il a une lampe </w:t>
                    </w:r>
                    <w:proofErr w:type="spellStart"/>
                    <w:r>
                      <w:t>au dessus</w:t>
                    </w:r>
                    <w:proofErr w:type="spellEnd"/>
                    <w:r>
                      <w:t xml:space="preserve"> de chaque place de </w:t>
                    </w:r>
                    <w:proofErr w:type="spellStart"/>
                    <w:r>
                      <w:t>parque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33354F" w:rsidTr="00A105AC">
              <w:trPr>
                <w:ins w:id="36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64" w:author="Dioussé Gomis" w:date="2024-01-30T15:45:00Z"/>
                    </w:rPr>
                  </w:pPr>
                  <w:ins w:id="365" w:author="Dioussé Gomis" w:date="2024-01-30T15:45:00Z">
                    <w:r>
                      <w:t>fenêtre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66" w:author="Dioussé Gomis" w:date="2024-01-30T15:45:00Z"/>
                    </w:rPr>
                  </w:pPr>
                  <w:ins w:id="367" w:author="Dioussé Gomis" w:date="2024-01-30T15:45:00Z">
                    <w:r>
                      <w:t>A chaque mur extérieur Il y a deux fenêtres rectangulaires de 40x60.</w:t>
                    </w:r>
                  </w:ins>
                </w:p>
              </w:tc>
            </w:tr>
            <w:tr w:rsidR="0033354F" w:rsidTr="00A105AC">
              <w:trPr>
                <w:ins w:id="36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69" w:author="Dioussé Gomis" w:date="2024-01-30T15:45:00Z"/>
                    </w:rPr>
                  </w:pPr>
                  <w:ins w:id="370" w:author="Dioussé Gomis" w:date="2024-01-30T15:45:00Z">
                    <w:r>
                      <w:t>étage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71" w:author="Dioussé Gomis" w:date="2024-01-30T15:45:00Z"/>
                    </w:rPr>
                  </w:pPr>
                  <w:ins w:id="372" w:author="Dioussé Gomis" w:date="2024-01-30T15:45:00Z">
                    <w:r>
                      <w:t xml:space="preserve">Dans l'immeuble  Le garage est au </w:t>
                    </w:r>
                    <w:proofErr w:type="spellStart"/>
                    <w:r>
                      <w:t>rez</w:t>
                    </w:r>
                    <w:proofErr w:type="spellEnd"/>
                    <w:r>
                      <w:t xml:space="preserve"> de chaussée.</w:t>
                    </w:r>
                  </w:ins>
                </w:p>
              </w:tc>
            </w:tr>
          </w:tbl>
          <w:p w:rsidR="0033354F" w:rsidRDefault="0033354F" w:rsidP="00A105AC">
            <w:pPr>
              <w:rPr>
                <w:ins w:id="373" w:author="Dioussé Gomis" w:date="2024-01-30T15:45:00Z"/>
              </w:rPr>
            </w:pPr>
          </w:p>
        </w:tc>
      </w:tr>
    </w:tbl>
    <w:p w:rsidR="0033354F" w:rsidRDefault="0033354F" w:rsidP="0033354F">
      <w:pPr>
        <w:rPr>
          <w:ins w:id="374" w:author="Dioussé Gomis" w:date="2024-01-30T15:45:00Z"/>
        </w:rPr>
      </w:pPr>
    </w:p>
    <w:p w:rsidR="0033354F" w:rsidRDefault="0033354F" w:rsidP="0033354F">
      <w:pPr>
        <w:pStyle w:val="Titre3"/>
        <w:rPr>
          <w:ins w:id="375" w:author="Dioussé Gomis" w:date="2024-01-30T15:45:00Z"/>
        </w:rPr>
      </w:pPr>
      <w:ins w:id="376" w:author="Dioussé Gomis" w:date="2024-01-30T15:45:00Z">
        <w:r>
          <w:lastRenderedPageBreak/>
          <w:t>Salon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rPr>
          <w:ins w:id="377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rPr>
                <w:ins w:id="378" w:author="Dioussé Gomis" w:date="2024-01-30T15:45:00Z"/>
              </w:rPr>
            </w:pPr>
            <w:ins w:id="379" w:author="Dioussé Gomis" w:date="2024-01-30T15:45:00Z">
              <w:r>
                <w:t>En tant qu'habitant de l'immeuble Je veux un salon Pour regarder la télé et me détendre</w:t>
              </w:r>
            </w:ins>
          </w:p>
        </w:tc>
      </w:tr>
      <w:tr w:rsidR="0033354F" w:rsidTr="00A105AC">
        <w:trPr>
          <w:ins w:id="380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jc w:val="center"/>
              <w:rPr>
                <w:ins w:id="381" w:author="Dioussé Gomis" w:date="2024-01-30T15:45:00Z"/>
              </w:rPr>
            </w:pPr>
            <w:ins w:id="382" w:author="Dioussé Gomis" w:date="2024-01-30T15:45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81"/>
              <w:gridCol w:w="6759"/>
            </w:tblGrid>
            <w:tr w:rsidR="0033354F" w:rsidTr="00A105AC">
              <w:trPr>
                <w:ins w:id="38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84" w:author="Dioussé Gomis" w:date="2024-01-30T15:45:00Z"/>
                    </w:rPr>
                  </w:pPr>
                  <w:ins w:id="385" w:author="Dioussé Gomis" w:date="2024-01-30T15:45:00Z">
                    <w:r>
                      <w:t>Télévision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86" w:author="Dioussé Gomis" w:date="2024-01-30T15:45:00Z"/>
                    </w:rPr>
                  </w:pPr>
                  <w:ins w:id="387" w:author="Dioussé Gomis" w:date="2024-01-30T15:45:00Z">
                    <w:r>
                      <w:t>A l'opposé de la pièce par rapport au canapé, il y a un TV 4K</w:t>
                    </w:r>
                  </w:ins>
                </w:p>
              </w:tc>
            </w:tr>
            <w:tr w:rsidR="0033354F" w:rsidTr="00A105AC">
              <w:trPr>
                <w:ins w:id="38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89" w:author="Dioussé Gomis" w:date="2024-01-30T15:45:00Z"/>
                    </w:rPr>
                  </w:pPr>
                  <w:ins w:id="390" w:author="Dioussé Gomis" w:date="2024-01-30T15:45:00Z">
                    <w:r>
                      <w:t>Dimensions télévision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91" w:author="Dioussé Gomis" w:date="2024-01-30T15:45:00Z"/>
                    </w:rPr>
                  </w:pPr>
                  <w:ins w:id="392" w:author="Dioussé Gomis" w:date="2024-01-30T15:45:00Z">
                    <w:r>
                      <w:t>Quand je mesure la télévision, elle fait 1m de hauteur et 2.75m de longueur</w:t>
                    </w:r>
                  </w:ins>
                </w:p>
              </w:tc>
            </w:tr>
            <w:tr w:rsidR="0033354F" w:rsidTr="00A105AC">
              <w:trPr>
                <w:ins w:id="39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94" w:author="Dioussé Gomis" w:date="2024-01-30T15:45:00Z"/>
                    </w:rPr>
                  </w:pPr>
                  <w:ins w:id="395" w:author="Dioussé Gomis" w:date="2024-01-30T15:45:00Z">
                    <w:r>
                      <w:t>Canapé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96" w:author="Dioussé Gomis" w:date="2024-01-30T15:45:00Z"/>
                    </w:rPr>
                  </w:pPr>
                  <w:ins w:id="397" w:author="Dioussé Gomis" w:date="2024-01-30T15:45:00Z">
                    <w:r>
                      <w:t>Quand j'entre dans la pièce, il y a un canapé gris foncé à ma droite.</w:t>
                    </w:r>
                  </w:ins>
                </w:p>
              </w:tc>
            </w:tr>
            <w:tr w:rsidR="0033354F" w:rsidTr="00A105AC">
              <w:trPr>
                <w:ins w:id="39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399" w:author="Dioussé Gomis" w:date="2024-01-30T15:45:00Z"/>
                    </w:rPr>
                  </w:pPr>
                  <w:ins w:id="400" w:author="Dioussé Gomis" w:date="2024-01-30T15:45:00Z">
                    <w:r>
                      <w:t>Bibliothèque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01" w:author="Dioussé Gomis" w:date="2024-01-30T15:45:00Z"/>
                    </w:rPr>
                  </w:pPr>
                  <w:ins w:id="402" w:author="Dioussé Gomis" w:date="2024-01-30T15:45:00Z">
                    <w:r>
                      <w:t>A droite du canapé (par rapport à où il "regarde"), il y a une bibliothèque</w:t>
                    </w:r>
                  </w:ins>
                </w:p>
              </w:tc>
            </w:tr>
            <w:tr w:rsidR="0033354F" w:rsidTr="00A105AC">
              <w:trPr>
                <w:ins w:id="40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04" w:author="Dioussé Gomis" w:date="2024-01-30T15:45:00Z"/>
                    </w:rPr>
                  </w:pPr>
                  <w:ins w:id="405" w:author="Dioussé Gomis" w:date="2024-01-30T15:45:00Z">
                    <w:r>
                      <w:t>Dimensions bibliothèque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06" w:author="Dioussé Gomis" w:date="2024-01-30T15:45:00Z"/>
                    </w:rPr>
                  </w:pPr>
                  <w:ins w:id="407" w:author="Dioussé Gomis" w:date="2024-01-30T15:45:00Z">
                    <w:r>
                      <w:t>Quand je mesure la bibliothèque, elle fait 3m de hauteur et 1m de largeur</w:t>
                    </w:r>
                  </w:ins>
                </w:p>
              </w:tc>
            </w:tr>
            <w:tr w:rsidR="0033354F" w:rsidTr="00A105AC">
              <w:trPr>
                <w:ins w:id="40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09" w:author="Dioussé Gomis" w:date="2024-01-30T15:45:00Z"/>
                    </w:rPr>
                  </w:pPr>
                  <w:ins w:id="410" w:author="Dioussé Gomis" w:date="2024-01-30T15:45:00Z">
                    <w:r>
                      <w:t>Table basse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11" w:author="Dioussé Gomis" w:date="2024-01-30T15:45:00Z"/>
                    </w:rPr>
                  </w:pPr>
                  <w:ins w:id="412" w:author="Dioussé Gomis" w:date="2024-01-30T15:45:00Z">
                    <w:r>
                      <w:t>Devant le canapé, il y a une table basse à trois pieds grise</w:t>
                    </w:r>
                  </w:ins>
                </w:p>
              </w:tc>
            </w:tr>
            <w:tr w:rsidR="0033354F" w:rsidTr="00A105AC">
              <w:trPr>
                <w:ins w:id="41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14" w:author="Dioussé Gomis" w:date="2024-01-30T15:45:00Z"/>
                    </w:rPr>
                  </w:pPr>
                  <w:ins w:id="415" w:author="Dioussé Gomis" w:date="2024-01-30T15:45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16" w:author="Dioussé Gomis" w:date="2024-01-30T15:45:00Z"/>
                    </w:rPr>
                  </w:pPr>
                  <w:ins w:id="417" w:author="Dioussé Gomis" w:date="2024-01-30T15:45:00Z">
                    <w:r>
                      <w:t>Au milieu de la pièce sur le sol, il y a un tapis rectangle.</w:t>
                    </w:r>
                  </w:ins>
                </w:p>
              </w:tc>
            </w:tr>
            <w:tr w:rsidR="0033354F" w:rsidTr="00A105AC">
              <w:trPr>
                <w:ins w:id="41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19" w:author="Dioussé Gomis" w:date="2024-01-30T15:45:00Z"/>
                    </w:rPr>
                  </w:pPr>
                  <w:ins w:id="420" w:author="Dioussé Gomis" w:date="2024-01-30T15:45:00Z">
                    <w:r>
                      <w:t>Parquet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21" w:author="Dioussé Gomis" w:date="2024-01-30T15:45:00Z"/>
                    </w:rPr>
                  </w:pPr>
                  <w:ins w:id="422" w:author="Dioussé Gomis" w:date="2024-01-30T15:45:00Z">
                    <w:r>
                      <w:t>Dans le salon, le sol est en parquet</w:t>
                    </w:r>
                  </w:ins>
                </w:p>
              </w:tc>
            </w:tr>
            <w:tr w:rsidR="0033354F" w:rsidTr="00A105AC">
              <w:trPr>
                <w:ins w:id="42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24" w:author="Dioussé Gomis" w:date="2024-01-30T15:45:00Z"/>
                    </w:rPr>
                  </w:pPr>
                  <w:ins w:id="425" w:author="Dioussé Gomis" w:date="2024-01-30T15:45:00Z">
                    <w:r>
                      <w:t>Mur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26" w:author="Dioussé Gomis" w:date="2024-01-30T15:45:00Z"/>
                    </w:rPr>
                  </w:pPr>
                  <w:ins w:id="427" w:author="Dioussé Gomis" w:date="2024-01-30T15:45:00Z">
                    <w:r>
                      <w:t>Dans le salon, les murs sont en papier peint beige</w:t>
                    </w:r>
                  </w:ins>
                </w:p>
              </w:tc>
            </w:tr>
            <w:tr w:rsidR="0033354F" w:rsidTr="00A105AC">
              <w:trPr>
                <w:ins w:id="42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29" w:author="Dioussé Gomis" w:date="2024-01-30T15:45:00Z"/>
                    </w:rPr>
                  </w:pPr>
                  <w:ins w:id="430" w:author="Dioussé Gomis" w:date="2024-01-30T15:45:00Z">
                    <w:r>
                      <w:t>Lustre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31" w:author="Dioussé Gomis" w:date="2024-01-30T15:45:00Z"/>
                    </w:rPr>
                  </w:pPr>
                  <w:ins w:id="432" w:author="Dioussé Gomis" w:date="2024-01-30T15:45:00Z">
                    <w:r>
                      <w:t>Sur le plafond, au milieu il y a un lustre.</w:t>
                    </w:r>
                  </w:ins>
                </w:p>
              </w:tc>
            </w:tr>
          </w:tbl>
          <w:p w:rsidR="0033354F" w:rsidRDefault="0033354F" w:rsidP="00A105AC">
            <w:pPr>
              <w:rPr>
                <w:ins w:id="433" w:author="Dioussé Gomis" w:date="2024-01-30T15:45:00Z"/>
              </w:rPr>
            </w:pPr>
          </w:p>
        </w:tc>
      </w:tr>
    </w:tbl>
    <w:p w:rsidR="0033354F" w:rsidRDefault="0033354F" w:rsidP="0033354F">
      <w:pPr>
        <w:rPr>
          <w:ins w:id="434" w:author="Dioussé Gomis" w:date="2024-01-30T15:45:00Z"/>
        </w:rPr>
      </w:pPr>
    </w:p>
    <w:p w:rsidR="0033354F" w:rsidRDefault="0033354F" w:rsidP="0033354F">
      <w:pPr>
        <w:pStyle w:val="Titre3"/>
        <w:rPr>
          <w:ins w:id="435" w:author="Dioussé Gomis" w:date="2024-01-30T15:45:00Z"/>
        </w:rPr>
      </w:pPr>
      <w:ins w:id="436" w:author="Dioussé Gomis" w:date="2024-01-30T15:45:00Z">
        <w:r>
          <w:t>Salle de jeu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rPr>
          <w:ins w:id="437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rPr>
                <w:ins w:id="438" w:author="Dioussé Gomis" w:date="2024-01-30T15:45:00Z"/>
              </w:rPr>
            </w:pPr>
            <w:ins w:id="439" w:author="Dioussé Gomis" w:date="2024-01-30T15:45:00Z">
              <w:r>
                <w:t>En tant qu'habitant de l'immeuble je veux une salle de jeu pour m'amuser avec mes amis</w:t>
              </w:r>
            </w:ins>
          </w:p>
        </w:tc>
      </w:tr>
      <w:tr w:rsidR="0033354F" w:rsidTr="00A105AC">
        <w:trPr>
          <w:ins w:id="440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jc w:val="center"/>
              <w:rPr>
                <w:ins w:id="441" w:author="Dioussé Gomis" w:date="2024-01-30T15:45:00Z"/>
              </w:rPr>
            </w:pPr>
            <w:ins w:id="442" w:author="Dioussé Gomis" w:date="2024-01-30T15:45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7"/>
              <w:gridCol w:w="7553"/>
            </w:tblGrid>
            <w:tr w:rsidR="0033354F" w:rsidTr="00A105AC">
              <w:trPr>
                <w:ins w:id="44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44" w:author="Dioussé Gomis" w:date="2024-01-30T15:45:00Z"/>
                    </w:rPr>
                  </w:pPr>
                  <w:ins w:id="445" w:author="Dioussé Gomis" w:date="2024-01-30T15:45:00Z">
                    <w:r>
                      <w:t>Emplacement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46" w:author="Dioussé Gomis" w:date="2024-01-30T15:45:00Z"/>
                    </w:rPr>
                  </w:pPr>
                  <w:ins w:id="447" w:author="Dioussé Gomis" w:date="2024-01-30T15:45:00Z">
                    <w:r>
                      <w:t>La salle de jeu se trouve au 1ère étage du bâtiment</w:t>
                    </w:r>
                  </w:ins>
                </w:p>
              </w:tc>
            </w:tr>
            <w:tr w:rsidR="0033354F" w:rsidTr="00A105AC">
              <w:trPr>
                <w:ins w:id="44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49" w:author="Dioussé Gomis" w:date="2024-01-30T15:45:00Z"/>
                    </w:rPr>
                  </w:pPr>
                  <w:ins w:id="450" w:author="Dioussé Gomis" w:date="2024-01-30T15:45:00Z">
                    <w:r>
                      <w:t>Taille d la pièce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51" w:author="Dioussé Gomis" w:date="2024-01-30T15:45:00Z"/>
                    </w:rPr>
                  </w:pPr>
                  <w:ins w:id="452" w:author="Dioussé Gomis" w:date="2024-01-30T15:45:00Z">
                    <w:r>
                      <w:t>La salle fait 600x800</w:t>
                    </w:r>
                  </w:ins>
                </w:p>
              </w:tc>
            </w:tr>
            <w:tr w:rsidR="0033354F" w:rsidTr="00A105AC">
              <w:trPr>
                <w:ins w:id="45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54" w:author="Dioussé Gomis" w:date="2024-01-30T15:45:00Z"/>
                    </w:rPr>
                  </w:pPr>
                  <w:ins w:id="455" w:author="Dioussé Gomis" w:date="2024-01-30T15:45:00Z">
                    <w:r>
                      <w:t>Bureau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56" w:author="Dioussé Gomis" w:date="2024-01-30T15:45:00Z"/>
                    </w:rPr>
                  </w:pPr>
                  <w:ins w:id="457" w:author="Dioussé Gomis" w:date="2024-01-30T15:45:00Z">
                    <w:r>
                      <w:t>Quand je rentre dans la pièce contre le mur de gauche il y a 3 bureaux de 170x80x100cm</w:t>
                    </w:r>
                  </w:ins>
                </w:p>
              </w:tc>
            </w:tr>
            <w:tr w:rsidR="0033354F" w:rsidTr="00A105AC">
              <w:trPr>
                <w:ins w:id="45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59" w:author="Dioussé Gomis" w:date="2024-01-30T15:45:00Z"/>
                    </w:rPr>
                  </w:pPr>
                  <w:ins w:id="460" w:author="Dioussé Gomis" w:date="2024-01-30T15:45:00Z">
                    <w:r>
                      <w:t>Ordinateur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61" w:author="Dioussé Gomis" w:date="2024-01-30T15:45:00Z"/>
                    </w:rPr>
                  </w:pPr>
                  <w:ins w:id="462" w:author="Dioussé Gomis" w:date="2024-01-30T15:45:00Z">
                    <w:r>
                      <w:t>Sur tous les bureaux il y a un PC</w:t>
                    </w:r>
                  </w:ins>
                </w:p>
              </w:tc>
            </w:tr>
            <w:tr w:rsidR="0033354F" w:rsidTr="00A105AC">
              <w:trPr>
                <w:ins w:id="46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64" w:author="Dioussé Gomis" w:date="2024-01-30T15:45:00Z"/>
                    </w:rPr>
                  </w:pPr>
                  <w:proofErr w:type="spellStart"/>
                  <w:ins w:id="465" w:author="Dioussé Gomis" w:date="2024-01-30T15:45:00Z">
                    <w:r>
                      <w:t>Peripherique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66" w:author="Dioussé Gomis" w:date="2024-01-30T15:45:00Z"/>
                    </w:rPr>
                  </w:pPr>
                  <w:ins w:id="467" w:author="Dioussé Gomis" w:date="2024-01-30T15:45:00Z">
                    <w:r>
                      <w:t>Sur chaque bureau, il y a 1 souris et 1 clavier</w:t>
                    </w:r>
                  </w:ins>
                </w:p>
              </w:tc>
            </w:tr>
            <w:tr w:rsidR="0033354F" w:rsidTr="00A105AC">
              <w:trPr>
                <w:ins w:id="46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69" w:author="Dioussé Gomis" w:date="2024-01-30T15:45:00Z"/>
                    </w:rPr>
                  </w:pPr>
                  <w:ins w:id="470" w:author="Dioussé Gomis" w:date="2024-01-30T15:45:00Z">
                    <w:r>
                      <w:t>Mur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71" w:author="Dioussé Gomis" w:date="2024-01-30T15:45:00Z"/>
                    </w:rPr>
                  </w:pPr>
                  <w:ins w:id="472" w:author="Dioussé Gomis" w:date="2024-01-30T15:45:00Z">
                    <w:r>
                      <w:t>Tous les murs sont en marbre noir</w:t>
                    </w:r>
                  </w:ins>
                </w:p>
              </w:tc>
            </w:tr>
            <w:tr w:rsidR="0033354F" w:rsidTr="00A105AC">
              <w:trPr>
                <w:ins w:id="47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74" w:author="Dioussé Gomis" w:date="2024-01-30T15:45:00Z"/>
                    </w:rPr>
                  </w:pPr>
                  <w:ins w:id="475" w:author="Dioussé Gomis" w:date="2024-01-30T15:45:00Z">
                    <w:r>
                      <w:t>Table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76" w:author="Dioussé Gomis" w:date="2024-01-30T15:45:00Z"/>
                    </w:rPr>
                  </w:pPr>
                  <w:ins w:id="477" w:author="Dioussé Gomis" w:date="2024-01-30T15:45:00Z">
                    <w:r>
                      <w:t>Au milieu de la pièce il y a une table en bois de 300x100x100</w:t>
                    </w:r>
                  </w:ins>
                </w:p>
              </w:tc>
            </w:tr>
            <w:tr w:rsidR="0033354F" w:rsidTr="00A105AC">
              <w:trPr>
                <w:ins w:id="47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79" w:author="Dioussé Gomis" w:date="2024-01-30T15:45:00Z"/>
                    </w:rPr>
                  </w:pPr>
                  <w:ins w:id="480" w:author="Dioussé Gomis" w:date="2024-01-30T15:45:00Z">
                    <w:r>
                      <w:t>Chaise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81" w:author="Dioussé Gomis" w:date="2024-01-30T15:45:00Z"/>
                    </w:rPr>
                  </w:pPr>
                  <w:ins w:id="482" w:author="Dioussé Gomis" w:date="2024-01-30T15:45:00Z">
                    <w:r>
                      <w:t>Tout autour de la table il y a 6 chaises en bois</w:t>
                    </w:r>
                  </w:ins>
                </w:p>
              </w:tc>
            </w:tr>
            <w:tr w:rsidR="0033354F" w:rsidTr="00A105AC">
              <w:trPr>
                <w:ins w:id="48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84" w:author="Dioussé Gomis" w:date="2024-01-30T15:45:00Z"/>
                    </w:rPr>
                  </w:pPr>
                  <w:ins w:id="485" w:author="Dioussé Gomis" w:date="2024-01-30T15:45:00Z">
                    <w:r>
                      <w:t>Tv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86" w:author="Dioussé Gomis" w:date="2024-01-30T15:45:00Z"/>
                    </w:rPr>
                  </w:pPr>
                  <w:ins w:id="487" w:author="Dioussé Gomis" w:date="2024-01-30T15:45:00Z">
                    <w:r>
                      <w:t>Au milieu en haut du mur de droite par rapport à la porte, il y a une télévision de 150x70</w:t>
                    </w:r>
                  </w:ins>
                </w:p>
              </w:tc>
            </w:tr>
            <w:tr w:rsidR="0033354F" w:rsidTr="00A105AC">
              <w:trPr>
                <w:ins w:id="48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89" w:author="Dioussé Gomis" w:date="2024-01-30T15:45:00Z"/>
                    </w:rPr>
                  </w:pPr>
                  <w:ins w:id="490" w:author="Dioussé Gomis" w:date="2024-01-30T15:45:00Z">
                    <w:r>
                      <w:t>Armoire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91" w:author="Dioussé Gomis" w:date="2024-01-30T15:45:00Z"/>
                    </w:rPr>
                  </w:pPr>
                  <w:ins w:id="492" w:author="Dioussé Gomis" w:date="2024-01-30T15:45:00Z">
                    <w:r>
                      <w:t>Au milieu du mur de droite il y a une petite armoire de 1m carré pour pouvoir stocker de la nourriture</w:t>
                    </w:r>
                  </w:ins>
                </w:p>
              </w:tc>
            </w:tr>
            <w:tr w:rsidR="0033354F" w:rsidTr="00A105AC">
              <w:trPr>
                <w:ins w:id="49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94" w:author="Dioussé Gomis" w:date="2024-01-30T15:45:00Z"/>
                    </w:rPr>
                  </w:pPr>
                  <w:ins w:id="495" w:author="Dioussé Gomis" w:date="2024-01-30T15:45:00Z">
                    <w:r>
                      <w:t>Fenêtre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496" w:author="Dioussé Gomis" w:date="2024-01-30T15:45:00Z"/>
                    </w:rPr>
                  </w:pPr>
                  <w:ins w:id="497" w:author="Dioussé Gomis" w:date="2024-01-30T15:45:00Z">
                    <w:r>
                      <w:t xml:space="preserve">Sur le mur en face de la porte d'entrée il y a deux fenêtre de 1m sur 50 cm chacune, elles sont les 2 </w:t>
                    </w:r>
                    <w:proofErr w:type="spellStart"/>
                    <w:r>
                      <w:t>a</w:t>
                    </w:r>
                    <w:proofErr w:type="spellEnd"/>
                    <w:r>
                      <w:t xml:space="preserve"> 1 m du mur</w:t>
                    </w:r>
                  </w:ins>
                </w:p>
              </w:tc>
            </w:tr>
          </w:tbl>
          <w:p w:rsidR="0033354F" w:rsidRDefault="0033354F" w:rsidP="00A105AC">
            <w:pPr>
              <w:rPr>
                <w:ins w:id="498" w:author="Dioussé Gomis" w:date="2024-01-30T15:45:00Z"/>
              </w:rPr>
            </w:pPr>
          </w:p>
        </w:tc>
      </w:tr>
    </w:tbl>
    <w:p w:rsidR="0033354F" w:rsidRDefault="0033354F" w:rsidP="0033354F">
      <w:pPr>
        <w:rPr>
          <w:ins w:id="499" w:author="Dioussé Gomis" w:date="2024-01-30T15:45:00Z"/>
        </w:rPr>
      </w:pPr>
    </w:p>
    <w:p w:rsidR="0033354F" w:rsidRDefault="0033354F" w:rsidP="0033354F">
      <w:pPr>
        <w:pStyle w:val="Titre3"/>
        <w:rPr>
          <w:ins w:id="500" w:author="Dioussé Gomis" w:date="2024-01-30T15:45:00Z"/>
        </w:rPr>
      </w:pPr>
      <w:ins w:id="501" w:author="Dioussé Gomis" w:date="2024-01-30T15:45:00Z">
        <w:r>
          <w:t>Bureaux (entreprise)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rPr>
          <w:ins w:id="502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rPr>
                <w:ins w:id="503" w:author="Dioussé Gomis" w:date="2024-01-30T15:45:00Z"/>
              </w:rPr>
            </w:pPr>
            <w:ins w:id="504" w:author="Dioussé Gomis" w:date="2024-01-30T15:45:00Z">
              <w:r>
                <w:t xml:space="preserve">En tant que chef d'entreprise Je veux un grand </w:t>
              </w:r>
              <w:proofErr w:type="spellStart"/>
              <w:r>
                <w:t>openspace</w:t>
              </w:r>
              <w:proofErr w:type="spellEnd"/>
              <w:r>
                <w:t xml:space="preserve"> Pour que mes employer puisse travaillé.</w:t>
              </w:r>
            </w:ins>
          </w:p>
        </w:tc>
      </w:tr>
      <w:tr w:rsidR="0033354F" w:rsidTr="00A105AC">
        <w:trPr>
          <w:ins w:id="505" w:author="Dioussé Gomis" w:date="2024-01-30T15:45:00Z"/>
        </w:trPr>
        <w:tc>
          <w:tcPr>
            <w:tcW w:w="0" w:type="auto"/>
          </w:tcPr>
          <w:p w:rsidR="0033354F" w:rsidRDefault="0033354F" w:rsidP="00A105AC">
            <w:pPr>
              <w:jc w:val="center"/>
              <w:rPr>
                <w:ins w:id="506" w:author="Dioussé Gomis" w:date="2024-01-30T15:45:00Z"/>
              </w:rPr>
            </w:pPr>
            <w:ins w:id="507" w:author="Dioussé Gomis" w:date="2024-01-30T15:45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47"/>
              <w:gridCol w:w="7393"/>
            </w:tblGrid>
            <w:tr w:rsidR="0033354F" w:rsidTr="00A105AC">
              <w:trPr>
                <w:ins w:id="50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09" w:author="Dioussé Gomis" w:date="2024-01-30T15:45:00Z"/>
                    </w:rPr>
                  </w:pPr>
                  <w:ins w:id="510" w:author="Dioussé Gomis" w:date="2024-01-30T15:45:00Z">
                    <w:r>
                      <w:t>Bureau et pc fixe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11" w:author="Dioussé Gomis" w:date="2024-01-30T15:45:00Z"/>
                    </w:rPr>
                  </w:pPr>
                  <w:ins w:id="512" w:author="Dioussé Gomis" w:date="2024-01-30T15:45:00Z">
                    <w:r>
                      <w:t>Au fond de la pièce près du mur Quand j'entre par la porte Il y a mon bureau en bois avec un pc fixe et un écran.</w:t>
                    </w:r>
                  </w:ins>
                </w:p>
              </w:tc>
            </w:tr>
            <w:tr w:rsidR="0033354F" w:rsidTr="00A105AC">
              <w:trPr>
                <w:ins w:id="51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14" w:author="Dioussé Gomis" w:date="2024-01-30T15:45:00Z"/>
                    </w:rPr>
                  </w:pPr>
                  <w:ins w:id="515" w:author="Dioussé Gomis" w:date="2024-01-30T15:45:00Z">
                    <w:r>
                      <w:t>bureaux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16" w:author="Dioussé Gomis" w:date="2024-01-30T15:45:00Z"/>
                    </w:rPr>
                  </w:pPr>
                  <w:ins w:id="517" w:author="Dioussé Gomis" w:date="2024-01-30T15:45:00Z">
                    <w:r>
                      <w:t>A droite  Quand j'entre dans la pièce Il y a 4 bureaux placés en ligne.</w:t>
                    </w:r>
                  </w:ins>
                </w:p>
              </w:tc>
            </w:tr>
            <w:tr w:rsidR="0033354F" w:rsidTr="00A105AC">
              <w:trPr>
                <w:ins w:id="51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19" w:author="Dioussé Gomis" w:date="2024-01-30T15:45:00Z"/>
                    </w:rPr>
                  </w:pPr>
                  <w:ins w:id="520" w:author="Dioussé Gomis" w:date="2024-01-30T15:45:00Z">
                    <w:r>
                      <w:t>Ordinateurs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21" w:author="Dioussé Gomis" w:date="2024-01-30T15:45:00Z"/>
                    </w:rPr>
                  </w:pPr>
                  <w:ins w:id="522" w:author="Dioussé Gomis" w:date="2024-01-30T15:45:00Z">
                    <w:r>
                      <w:t>Sur les bureaux Il a un ordinateur portable et une plante verte.</w:t>
                    </w:r>
                  </w:ins>
                </w:p>
              </w:tc>
            </w:tr>
            <w:tr w:rsidR="0033354F" w:rsidTr="00A105AC">
              <w:trPr>
                <w:ins w:id="52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24" w:author="Dioussé Gomis" w:date="2024-01-30T15:45:00Z"/>
                    </w:rPr>
                  </w:pPr>
                  <w:ins w:id="525" w:author="Dioussé Gomis" w:date="2024-01-30T15:45:00Z">
                    <w:r>
                      <w:t>Bureaux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26" w:author="Dioussé Gomis" w:date="2024-01-30T15:45:00Z"/>
                    </w:rPr>
                  </w:pPr>
                  <w:ins w:id="527" w:author="Dioussé Gomis" w:date="2024-01-30T15:45:00Z">
                    <w:r>
                      <w:t>A gauche  Quand j'entre dans la pièce Il y 4 bureau qui forme un carré</w:t>
                    </w:r>
                  </w:ins>
                </w:p>
              </w:tc>
            </w:tr>
            <w:tr w:rsidR="0033354F" w:rsidTr="00A105AC">
              <w:trPr>
                <w:ins w:id="52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29" w:author="Dioussé Gomis" w:date="2024-01-30T15:45:00Z"/>
                    </w:rPr>
                  </w:pPr>
                  <w:ins w:id="530" w:author="Dioussé Gomis" w:date="2024-01-30T15:45:00Z">
                    <w:r>
                      <w:t>Aquarium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31" w:author="Dioussé Gomis" w:date="2024-01-30T15:45:00Z"/>
                    </w:rPr>
                  </w:pPr>
                  <w:ins w:id="532" w:author="Dioussé Gomis" w:date="2024-01-30T15:45:00Z">
                    <w:r>
                      <w:t>Au milieu des 4 bureaux en carré Il y a un aquarium de 100x60x200cm</w:t>
                    </w:r>
                  </w:ins>
                </w:p>
              </w:tc>
            </w:tr>
            <w:tr w:rsidR="0033354F" w:rsidTr="00A105AC">
              <w:trPr>
                <w:ins w:id="53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34" w:author="Dioussé Gomis" w:date="2024-01-30T15:45:00Z"/>
                    </w:rPr>
                  </w:pPr>
                  <w:ins w:id="535" w:author="Dioussé Gomis" w:date="2024-01-30T15:45:00Z">
                    <w:r>
                      <w:t>chaise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36" w:author="Dioussé Gomis" w:date="2024-01-30T15:45:00Z"/>
                    </w:rPr>
                  </w:pPr>
                  <w:ins w:id="537" w:author="Dioussé Gomis" w:date="2024-01-30T15:45:00Z">
                    <w:r>
                      <w:t>Devant chaque bureau  Il y a une chaise en bois.</w:t>
                    </w:r>
                  </w:ins>
                </w:p>
              </w:tc>
            </w:tr>
            <w:tr w:rsidR="0033354F" w:rsidTr="00A105AC">
              <w:trPr>
                <w:ins w:id="53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39" w:author="Dioussé Gomis" w:date="2024-01-30T15:45:00Z"/>
                    </w:rPr>
                  </w:pPr>
                  <w:ins w:id="540" w:author="Dioussé Gomis" w:date="2024-01-30T15:45:00Z">
                    <w:r>
                      <w:t>lampe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41" w:author="Dioussé Gomis" w:date="2024-01-30T15:45:00Z"/>
                    </w:rPr>
                  </w:pPr>
                  <w:ins w:id="542" w:author="Dioussé Gomis" w:date="2024-01-30T15:45:00Z">
                    <w:r>
                      <w:t>Au plafond  Il y a quatre lampes blanches.</w:t>
                    </w:r>
                  </w:ins>
                </w:p>
              </w:tc>
            </w:tr>
            <w:tr w:rsidR="0033354F" w:rsidTr="00A105AC">
              <w:trPr>
                <w:ins w:id="54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44" w:author="Dioussé Gomis" w:date="2024-01-30T15:45:00Z"/>
                    </w:rPr>
                  </w:pPr>
                  <w:ins w:id="545" w:author="Dioussé Gomis" w:date="2024-01-30T15:45:00Z">
                    <w:r>
                      <w:t>fenêtres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46" w:author="Dioussé Gomis" w:date="2024-01-30T15:45:00Z"/>
                    </w:rPr>
                  </w:pPr>
                  <w:ins w:id="547" w:author="Dioussé Gomis" w:date="2024-01-30T15:45:00Z">
                    <w:r>
                      <w:t>A chaque mur, à son centre, Il y a une fenêtre ronde de 60x60 à un mètre de hauteur.</w:t>
                    </w:r>
                  </w:ins>
                </w:p>
              </w:tc>
            </w:tr>
            <w:tr w:rsidR="0033354F" w:rsidTr="00A105AC">
              <w:trPr>
                <w:ins w:id="548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49" w:author="Dioussé Gomis" w:date="2024-01-30T15:45:00Z"/>
                    </w:rPr>
                  </w:pPr>
                  <w:ins w:id="550" w:author="Dioussé Gomis" w:date="2024-01-30T15:45:00Z">
                    <w:r>
                      <w:t>Dimensions bureaux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51" w:author="Dioussé Gomis" w:date="2024-01-30T15:45:00Z"/>
                    </w:rPr>
                  </w:pPr>
                  <w:ins w:id="552" w:author="Dioussé Gomis" w:date="2024-01-30T15:45:00Z">
                    <w:r>
                      <w:t>Les bureaux ont une dimension de 140x80x80cm</w:t>
                    </w:r>
                  </w:ins>
                </w:p>
              </w:tc>
            </w:tr>
            <w:tr w:rsidR="0033354F" w:rsidTr="00A105AC">
              <w:trPr>
                <w:ins w:id="553" w:author="Dioussé Gomis" w:date="2024-01-30T15:45:00Z"/>
              </w:trPr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54" w:author="Dioussé Gomis" w:date="2024-01-30T15:45:00Z"/>
                    </w:rPr>
                  </w:pPr>
                  <w:ins w:id="555" w:author="Dioussé Gomis" w:date="2024-01-30T15:45:00Z">
                    <w:r>
                      <w:lastRenderedPageBreak/>
                      <w:t>Dimensions</w:t>
                    </w:r>
                  </w:ins>
                </w:p>
              </w:tc>
              <w:tc>
                <w:tcPr>
                  <w:tcW w:w="0" w:type="auto"/>
                </w:tcPr>
                <w:p w:rsidR="0033354F" w:rsidRDefault="0033354F" w:rsidP="00A105AC">
                  <w:pPr>
                    <w:rPr>
                      <w:ins w:id="556" w:author="Dioussé Gomis" w:date="2024-01-30T15:45:00Z"/>
                    </w:rPr>
                  </w:pPr>
                  <w:ins w:id="557" w:author="Dioussé Gomis" w:date="2024-01-30T15:45:00Z">
                    <w:r>
                      <w:t>La pièce mesure 900x1100m</w:t>
                    </w:r>
                  </w:ins>
                </w:p>
              </w:tc>
            </w:tr>
          </w:tbl>
          <w:p w:rsidR="0033354F" w:rsidRDefault="0033354F" w:rsidP="00A105AC">
            <w:pPr>
              <w:rPr>
                <w:ins w:id="558" w:author="Dioussé Gomis" w:date="2024-01-30T15:45:00Z"/>
              </w:rPr>
            </w:pPr>
          </w:p>
        </w:tc>
      </w:tr>
    </w:tbl>
    <w:p w:rsidR="0033354F" w:rsidRPr="0033354F" w:rsidRDefault="0033354F" w:rsidP="0033354F">
      <w:pPr>
        <w:pStyle w:val="Corpsdetexte"/>
        <w:rPr>
          <w:ins w:id="559" w:author="Dioussé Gomis" w:date="2024-01-30T15:45:00Z"/>
        </w:rPr>
      </w:pPr>
    </w:p>
    <w:p w:rsidR="004817FA" w:rsidRPr="004817FA" w:rsidRDefault="004817FA">
      <w:pPr>
        <w:pStyle w:val="Corpsdetexte"/>
        <w:pPrChange w:id="560" w:author="Dioussé Gomis" w:date="2024-01-30T15:45:00Z">
          <w:pPr>
            <w:pStyle w:val="Titre1"/>
          </w:pPr>
        </w:pPrChange>
      </w:pPr>
    </w:p>
    <w:p w:rsidR="00A400FD" w:rsidRDefault="00A400FD" w:rsidP="00A400FD">
      <w:pPr>
        <w:pStyle w:val="Retraitcorpsdetexte"/>
      </w:pPr>
      <w:bookmarkStart w:id="561" w:name="_Toc532179959"/>
      <w:bookmarkStart w:id="562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563" w:name="_Toc128323768"/>
      <w:r>
        <w:t>Conception</w:t>
      </w:r>
      <w:bookmarkEnd w:id="563"/>
    </w:p>
    <w:p w:rsidR="00446E95" w:rsidRDefault="00446E95" w:rsidP="008E53F9">
      <w:pPr>
        <w:pStyle w:val="Titre2"/>
      </w:pPr>
      <w:bookmarkStart w:id="564" w:name="_Toc128323769"/>
      <w:r>
        <w:t>Architecture</w:t>
      </w:r>
      <w:bookmarkEnd w:id="564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565" w:name="_Toc128323770"/>
      <w:r>
        <w:t>Modèles de donnée</w:t>
      </w:r>
      <w:bookmarkEnd w:id="565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566" w:name="_Toc128323771"/>
      <w:bookmarkEnd w:id="561"/>
      <w:bookmarkEnd w:id="562"/>
      <w:r>
        <w:t>Implémentations spécifiques</w:t>
      </w:r>
      <w:bookmarkEnd w:id="566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567" w:name="_Toc532179964"/>
      <w:bookmarkStart w:id="568" w:name="_Toc165969648"/>
      <w:bookmarkStart w:id="569" w:name="_Toc128323772"/>
      <w:r w:rsidRPr="007F30AE">
        <w:t>Réalisation</w:t>
      </w:r>
      <w:bookmarkEnd w:id="567"/>
      <w:bookmarkEnd w:id="568"/>
      <w:bookmarkEnd w:id="569"/>
    </w:p>
    <w:p w:rsidR="007F30AE" w:rsidRPr="007F30AE" w:rsidRDefault="00116F07" w:rsidP="008E53F9">
      <w:pPr>
        <w:pStyle w:val="Titre2"/>
      </w:pPr>
      <w:bookmarkStart w:id="570" w:name="_Toc128323773"/>
      <w:r>
        <w:t>Installation de l’e</w:t>
      </w:r>
      <w:r w:rsidR="005C1848">
        <w:t>nvironnement de travail</w:t>
      </w:r>
      <w:bookmarkEnd w:id="570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571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571"/>
    </w:p>
    <w:p w:rsidR="005C1848" w:rsidRDefault="005C1848" w:rsidP="005C1848">
      <w:pPr>
        <w:pStyle w:val="Informations"/>
      </w:pPr>
      <w:bookmarkStart w:id="572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573" w:name="_Toc128323775"/>
      <w:bookmarkEnd w:id="572"/>
      <w:r>
        <w:t>Journal de Bord</w:t>
      </w:r>
      <w:bookmarkEnd w:id="573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574" w:name="_Toc532179966"/>
      <w:bookmarkStart w:id="575" w:name="_Toc165969650"/>
      <w:bookmarkStart w:id="576" w:name="_Toc128323776"/>
      <w:r w:rsidRPr="007F30AE">
        <w:t>Tests</w:t>
      </w:r>
      <w:bookmarkEnd w:id="574"/>
      <w:bookmarkEnd w:id="575"/>
      <w:bookmarkEnd w:id="576"/>
    </w:p>
    <w:p w:rsidR="005C1848" w:rsidRDefault="005C1848" w:rsidP="008E53F9">
      <w:pPr>
        <w:pStyle w:val="Titre2"/>
      </w:pPr>
      <w:bookmarkStart w:id="577" w:name="_Toc128323777"/>
      <w:bookmarkStart w:id="578" w:name="_Toc532179968"/>
      <w:bookmarkStart w:id="579" w:name="_Toc165969652"/>
      <w:bookmarkStart w:id="580" w:name="_Ref308525868"/>
      <w:r>
        <w:t>Stratégie de test</w:t>
      </w:r>
      <w:bookmarkEnd w:id="577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581" w:name="_Toc128323778"/>
      <w:r w:rsidRPr="007F30AE">
        <w:lastRenderedPageBreak/>
        <w:t>Dossier des tests</w:t>
      </w:r>
      <w:bookmarkEnd w:id="578"/>
      <w:bookmarkEnd w:id="579"/>
      <w:bookmarkEnd w:id="580"/>
      <w:bookmarkEnd w:id="581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582" w:name="_Toc128323779"/>
      <w:r>
        <w:t>Problèmes restants</w:t>
      </w:r>
      <w:bookmarkEnd w:id="582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583" w:name="_Toc165969653"/>
      <w:bookmarkStart w:id="584" w:name="_Toc128323780"/>
      <w:r w:rsidRPr="007F30AE">
        <w:t>Conclusion</w:t>
      </w:r>
      <w:bookmarkEnd w:id="583"/>
      <w:bookmarkEnd w:id="584"/>
    </w:p>
    <w:p w:rsidR="007F30AE" w:rsidRPr="00152A26" w:rsidRDefault="007F30AE" w:rsidP="008E53F9">
      <w:pPr>
        <w:pStyle w:val="Titre2"/>
      </w:pPr>
      <w:bookmarkStart w:id="585" w:name="_Toc165969654"/>
      <w:bookmarkStart w:id="586" w:name="_Toc128323781"/>
      <w:r w:rsidRPr="00152A26">
        <w:t xml:space="preserve">Bilan des </w:t>
      </w:r>
      <w:bookmarkEnd w:id="585"/>
      <w:r w:rsidR="008E53F9">
        <w:t>fonctionnalités demandées</w:t>
      </w:r>
      <w:bookmarkEnd w:id="586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87" w:name="_Toc165969655"/>
      <w:bookmarkStart w:id="588" w:name="_Toc128323782"/>
      <w:r w:rsidRPr="007F30AE">
        <w:t>Bilan de la planification</w:t>
      </w:r>
      <w:bookmarkEnd w:id="587"/>
      <w:bookmarkEnd w:id="588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89" w:name="_Toc165969656"/>
      <w:bookmarkStart w:id="590" w:name="_Toc128323783"/>
      <w:r w:rsidRPr="007F30AE">
        <w:t>Bilan personnel</w:t>
      </w:r>
      <w:bookmarkEnd w:id="589"/>
      <w:bookmarkEnd w:id="590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91" w:name="_Toc532179971"/>
      <w:bookmarkStart w:id="592" w:name="_Toc165969657"/>
      <w:bookmarkStart w:id="593" w:name="_Toc128323784"/>
      <w:r w:rsidRPr="007F30AE">
        <w:t>Divers</w:t>
      </w:r>
      <w:bookmarkEnd w:id="591"/>
      <w:bookmarkEnd w:id="592"/>
      <w:bookmarkEnd w:id="593"/>
    </w:p>
    <w:p w:rsidR="007F30AE" w:rsidRPr="007F30AE" w:rsidRDefault="007F30AE" w:rsidP="008E53F9">
      <w:pPr>
        <w:pStyle w:val="Titre2"/>
      </w:pPr>
      <w:bookmarkStart w:id="594" w:name="_Toc532179972"/>
      <w:bookmarkStart w:id="595" w:name="_Toc165969658"/>
      <w:bookmarkStart w:id="596" w:name="_Toc128323785"/>
      <w:r w:rsidRPr="007F30AE">
        <w:t>Journal de travail</w:t>
      </w:r>
      <w:bookmarkEnd w:id="594"/>
      <w:bookmarkEnd w:id="595"/>
      <w:bookmarkEnd w:id="596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7" w:name="_Toc128323786"/>
      <w:r>
        <w:t>Bibliographie</w:t>
      </w:r>
      <w:bookmarkEnd w:id="597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98" w:name="_Toc128323787"/>
      <w:r>
        <w:t>Webographie</w:t>
      </w:r>
      <w:bookmarkEnd w:id="598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99" w:name="_Toc128323788"/>
      <w:r>
        <w:t>Annexes</w:t>
      </w:r>
      <w:bookmarkEnd w:id="599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047" w:rsidRDefault="00394047">
      <w:r>
        <w:separator/>
      </w:r>
    </w:p>
  </w:endnote>
  <w:endnote w:type="continuationSeparator" w:id="0">
    <w:p w:rsidR="00394047" w:rsidRDefault="00394047">
      <w:r>
        <w:continuationSeparator/>
      </w:r>
    </w:p>
  </w:endnote>
  <w:endnote w:type="continuationNotice" w:id="1">
    <w:p w:rsidR="00394047" w:rsidRDefault="003940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357EAC" w:rsidRPr="00357EAC">
              <w:rPr>
                <w:rFonts w:cs="Arial"/>
                <w:noProof/>
                <w:szCs w:val="16"/>
              </w:rPr>
              <w:t>Dioussé Gomis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57EAC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357EAC">
            <w:fldChar w:fldCharType="separate"/>
          </w:r>
          <w:r w:rsidR="00357EAC">
            <w:rPr>
              <w:noProof/>
            </w:rPr>
            <w:t>Dioussé Gomis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57EAC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57EAC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57EAC">
            <w:rPr>
              <w:rFonts w:cs="Arial"/>
              <w:noProof/>
              <w:szCs w:val="16"/>
            </w:rPr>
            <w:t>30.01.2024 15:49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357EAC" w:rsidRPr="00357EAC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57EAC">
            <w:rPr>
              <w:rFonts w:cs="Arial"/>
              <w:noProof/>
              <w:szCs w:val="16"/>
            </w:rPr>
            <w:t>30.01.2024 15:49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D456B2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357EAC" w:rsidRPr="00357EAC">
              <w:rPr>
                <w:rFonts w:cs="Arial"/>
                <w:noProof/>
                <w:szCs w:val="16"/>
              </w:rPr>
              <w:t>Rapport</w:t>
            </w:r>
            <w:r w:rsidR="00357EAC">
              <w:rPr>
                <w:noProof/>
              </w:rPr>
              <w:t xml:space="preserve"> de proje1.docx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047" w:rsidRDefault="00394047">
      <w:r>
        <w:separator/>
      </w:r>
    </w:p>
  </w:footnote>
  <w:footnote w:type="continuationSeparator" w:id="0">
    <w:p w:rsidR="00394047" w:rsidRDefault="00394047">
      <w:r>
        <w:continuationSeparator/>
      </w:r>
    </w:p>
  </w:footnote>
  <w:footnote w:type="continuationNotice" w:id="1">
    <w:p w:rsidR="00394047" w:rsidRDefault="003940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oussé Gomis">
    <w15:presenceInfo w15:providerId="None" w15:userId="Dioussé Gom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7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42A44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3354F"/>
    <w:rsid w:val="0034172E"/>
    <w:rsid w:val="00357EAC"/>
    <w:rsid w:val="0037071E"/>
    <w:rsid w:val="00394047"/>
    <w:rsid w:val="003E018B"/>
    <w:rsid w:val="003E32B9"/>
    <w:rsid w:val="003F1870"/>
    <w:rsid w:val="0040338B"/>
    <w:rsid w:val="00407333"/>
    <w:rsid w:val="0040782E"/>
    <w:rsid w:val="00413F94"/>
    <w:rsid w:val="004202D8"/>
    <w:rsid w:val="004206A2"/>
    <w:rsid w:val="0043666E"/>
    <w:rsid w:val="00436B90"/>
    <w:rsid w:val="00446E95"/>
    <w:rsid w:val="00454074"/>
    <w:rsid w:val="004817FA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139"/>
    <w:rsid w:val="005A3FBF"/>
    <w:rsid w:val="005B27EF"/>
    <w:rsid w:val="005C1848"/>
    <w:rsid w:val="005E6192"/>
    <w:rsid w:val="005E6B56"/>
    <w:rsid w:val="00615583"/>
    <w:rsid w:val="00645760"/>
    <w:rsid w:val="0065035E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25297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86446"/>
    <w:rsid w:val="007D0A71"/>
    <w:rsid w:val="007D2CDF"/>
    <w:rsid w:val="007D43D8"/>
    <w:rsid w:val="007D546C"/>
    <w:rsid w:val="007E5F3D"/>
    <w:rsid w:val="007F30AE"/>
    <w:rsid w:val="00802975"/>
    <w:rsid w:val="00807F84"/>
    <w:rsid w:val="0081740D"/>
    <w:rsid w:val="00845304"/>
    <w:rsid w:val="008468C8"/>
    <w:rsid w:val="00851A5E"/>
    <w:rsid w:val="00853E81"/>
    <w:rsid w:val="0088537B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C07FE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456B2"/>
    <w:rsid w:val="00D64B85"/>
    <w:rsid w:val="00D64F19"/>
    <w:rsid w:val="00D82BEB"/>
    <w:rsid w:val="00DB1DCD"/>
    <w:rsid w:val="00DC4257"/>
    <w:rsid w:val="00E015B8"/>
    <w:rsid w:val="00E1012A"/>
    <w:rsid w:val="00E12AE5"/>
    <w:rsid w:val="00E13477"/>
    <w:rsid w:val="00E26EDF"/>
    <w:rsid w:val="00E416AC"/>
    <w:rsid w:val="00E41BC2"/>
    <w:rsid w:val="00E52B61"/>
    <w:rsid w:val="00E61B66"/>
    <w:rsid w:val="00E658ED"/>
    <w:rsid w:val="00E81328"/>
    <w:rsid w:val="00EB7F76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A5D45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C700DD3-47D8-442F-9098-DFE780A8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EB7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mis\Documents\GitHub\ICT-306\doc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B7B6AD-CFB3-4A04-A1D3-9605A8E0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178</TotalTime>
  <Pages>9</Pages>
  <Words>2869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18613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Dioussé Gomis</dc:creator>
  <cp:lastModifiedBy>Dioussé Gomis</cp:lastModifiedBy>
  <cp:revision>2</cp:revision>
  <cp:lastPrinted>2024-01-30T14:49:00Z</cp:lastPrinted>
  <dcterms:created xsi:type="dcterms:W3CDTF">2024-01-29T10:21:00Z</dcterms:created>
  <dcterms:modified xsi:type="dcterms:W3CDTF">2024-01-30T14:49:00Z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